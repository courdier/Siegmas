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5AA5BA" w14:textId="5DA03E69" w:rsidR="00AF21A1" w:rsidRPr="002C5184" w:rsidRDefault="000C414E">
      <w:pPr>
        <w:rPr>
          <w:b/>
          <w:sz w:val="28"/>
          <w:szCs w:val="28"/>
        </w:rPr>
      </w:pPr>
      <w:r w:rsidRPr="002C5184">
        <w:rPr>
          <w:b/>
          <w:sz w:val="28"/>
          <w:szCs w:val="28"/>
        </w:rPr>
        <w:t>Réseaux de déviance</w:t>
      </w:r>
      <w:r w:rsidR="003C7764" w:rsidRPr="002C5184">
        <w:rPr>
          <w:b/>
          <w:sz w:val="28"/>
          <w:szCs w:val="28"/>
        </w:rPr>
        <w:t xml:space="preserve"> </w:t>
      </w:r>
    </w:p>
    <w:p w14:paraId="5F870564" w14:textId="77777777" w:rsidR="00787496" w:rsidRDefault="00787496"/>
    <w:p w14:paraId="0012FF2D" w14:textId="77777777" w:rsidR="00122C97" w:rsidRDefault="00787496">
      <w:r>
        <w:t xml:space="preserve">Dans notre modèles </w:t>
      </w:r>
      <w:proofErr w:type="gramStart"/>
      <w:r>
        <w:t>SIEGMAS ,</w:t>
      </w:r>
      <w:proofErr w:type="gramEnd"/>
      <w:r>
        <w:t xml:space="preserve"> les </w:t>
      </w:r>
      <w:proofErr w:type="spellStart"/>
      <w:r>
        <w:t>Stakeholders</w:t>
      </w:r>
      <w:proofErr w:type="spellEnd"/>
      <w:r>
        <w:t xml:space="preserve"> de par leur interactions vont s’organiser en réseau afin de propager la déviance au sein du territoire pour obtenir des avantages humains et financiers. </w:t>
      </w:r>
    </w:p>
    <w:p w14:paraId="1B766625" w14:textId="77777777" w:rsidR="002C5184" w:rsidRDefault="002C5184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01"/>
        <w:gridCol w:w="2301"/>
        <w:gridCol w:w="2302"/>
        <w:gridCol w:w="2302"/>
      </w:tblGrid>
      <w:tr w:rsidR="002C5184" w:rsidRPr="006D3118" w14:paraId="20FE405D" w14:textId="77777777" w:rsidTr="002C5184">
        <w:tc>
          <w:tcPr>
            <w:tcW w:w="2301" w:type="dxa"/>
          </w:tcPr>
          <w:p w14:paraId="3DFD0EDB" w14:textId="77777777" w:rsidR="002C5184" w:rsidRPr="006D3118" w:rsidRDefault="002C5184" w:rsidP="002C5184">
            <w:pPr>
              <w:rPr>
                <w:sz w:val="20"/>
                <w:szCs w:val="20"/>
              </w:rPr>
            </w:pPr>
          </w:p>
        </w:tc>
        <w:tc>
          <w:tcPr>
            <w:tcW w:w="2301" w:type="dxa"/>
          </w:tcPr>
          <w:p w14:paraId="302FC093" w14:textId="5BB7801A" w:rsidR="002C5184" w:rsidRPr="006D3118" w:rsidRDefault="006D3118" w:rsidP="002C518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</w:t>
            </w:r>
            <w:r w:rsidR="002C5184" w:rsidRPr="006D3118">
              <w:rPr>
                <w:b/>
                <w:sz w:val="20"/>
                <w:szCs w:val="20"/>
              </w:rPr>
              <w:t>anager</w:t>
            </w:r>
          </w:p>
        </w:tc>
        <w:tc>
          <w:tcPr>
            <w:tcW w:w="2302" w:type="dxa"/>
          </w:tcPr>
          <w:p w14:paraId="32FB9926" w14:textId="6A76758A" w:rsidR="002C5184" w:rsidRPr="006D3118" w:rsidRDefault="006D3118" w:rsidP="002C518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</w:t>
            </w:r>
            <w:r w:rsidR="002C5184" w:rsidRPr="006D3118">
              <w:rPr>
                <w:b/>
                <w:sz w:val="20"/>
                <w:szCs w:val="20"/>
              </w:rPr>
              <w:t>xternalhelp</w:t>
            </w:r>
            <w:proofErr w:type="spellEnd"/>
          </w:p>
        </w:tc>
        <w:tc>
          <w:tcPr>
            <w:tcW w:w="2302" w:type="dxa"/>
          </w:tcPr>
          <w:p w14:paraId="792F2729" w14:textId="4C7E688F" w:rsidR="002C5184" w:rsidRPr="006D3118" w:rsidRDefault="006D3118" w:rsidP="002C5184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</w:t>
            </w:r>
            <w:r w:rsidR="002C5184" w:rsidRPr="006D3118">
              <w:rPr>
                <w:b/>
                <w:sz w:val="20"/>
                <w:szCs w:val="20"/>
              </w:rPr>
              <w:t>perator</w:t>
            </w:r>
            <w:proofErr w:type="spellEnd"/>
          </w:p>
        </w:tc>
      </w:tr>
      <w:tr w:rsidR="002C5184" w:rsidRPr="006D3118" w14:paraId="185A6D2B" w14:textId="77777777" w:rsidTr="002C5184">
        <w:tc>
          <w:tcPr>
            <w:tcW w:w="2301" w:type="dxa"/>
          </w:tcPr>
          <w:p w14:paraId="54F7FBFC" w14:textId="226AEEB7" w:rsidR="002C5184" w:rsidRPr="006D3118" w:rsidRDefault="002C5184" w:rsidP="00C57639">
            <w:pPr>
              <w:rPr>
                <w:b/>
                <w:sz w:val="20"/>
                <w:szCs w:val="20"/>
              </w:rPr>
            </w:pPr>
            <w:r w:rsidRPr="006D3118">
              <w:rPr>
                <w:b/>
                <w:sz w:val="20"/>
                <w:szCs w:val="20"/>
              </w:rPr>
              <w:t>Réseau manager</w:t>
            </w:r>
            <w:del w:id="0" w:author="Utilisateur de Microsoft Office" w:date="2015-08-04T10:01:00Z">
              <w:r w:rsidRPr="006D3118" w:rsidDel="00C57639">
                <w:rPr>
                  <w:b/>
                  <w:sz w:val="20"/>
                  <w:szCs w:val="20"/>
                </w:rPr>
                <w:delText xml:space="preserve"> </w:delText>
              </w:r>
            </w:del>
          </w:p>
        </w:tc>
        <w:tc>
          <w:tcPr>
            <w:tcW w:w="2301" w:type="dxa"/>
          </w:tcPr>
          <w:p w14:paraId="488AE855" w14:textId="5E4D5101" w:rsidR="002C5184" w:rsidRPr="006D3118" w:rsidRDefault="002C5184" w:rsidP="00C57639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 xml:space="preserve">Si les managers sont déviants,  les autres managers auront tendance à </w:t>
            </w:r>
            <w:del w:id="1" w:author="Utilisateur de Microsoft Office" w:date="2015-08-04T09:59:00Z">
              <w:r w:rsidRPr="006D3118" w:rsidDel="00C57639">
                <w:rPr>
                  <w:sz w:val="20"/>
                  <w:szCs w:val="20"/>
                </w:rPr>
                <w:delText xml:space="preserve">l’autre </w:delText>
              </w:r>
            </w:del>
            <w:ins w:id="2" w:author="Utilisateur de Microsoft Office" w:date="2015-08-04T09:59:00Z">
              <w:r w:rsidR="00C57639">
                <w:rPr>
                  <w:sz w:val="20"/>
                  <w:szCs w:val="20"/>
                </w:rPr>
                <w:t>l’être</w:t>
              </w:r>
              <w:r w:rsidR="00C57639" w:rsidRPr="006D3118">
                <w:rPr>
                  <w:sz w:val="20"/>
                  <w:szCs w:val="20"/>
                </w:rPr>
                <w:t xml:space="preserve"> </w:t>
              </w:r>
            </w:ins>
            <w:r w:rsidRPr="006D3118">
              <w:rPr>
                <w:sz w:val="20"/>
                <w:szCs w:val="20"/>
              </w:rPr>
              <w:t xml:space="preserve">aussi, </w:t>
            </w:r>
            <w:commentRangeStart w:id="3"/>
            <w:r w:rsidRPr="006D3118">
              <w:rPr>
                <w:sz w:val="20"/>
                <w:szCs w:val="20"/>
              </w:rPr>
              <w:t>ou 1 manager peut être incit</w:t>
            </w:r>
            <w:ins w:id="4" w:author="Utilisateur de Microsoft Office" w:date="2015-08-04T09:59:00Z">
              <w:r w:rsidR="00C57639">
                <w:rPr>
                  <w:sz w:val="20"/>
                  <w:szCs w:val="20"/>
                </w:rPr>
                <w:t>é</w:t>
              </w:r>
            </w:ins>
            <w:del w:id="5" w:author="Utilisateur de Microsoft Office" w:date="2015-08-04T09:59:00Z">
              <w:r w:rsidRPr="006D3118" w:rsidDel="00C57639">
                <w:rPr>
                  <w:sz w:val="20"/>
                  <w:szCs w:val="20"/>
                </w:rPr>
                <w:delText>er</w:delText>
              </w:r>
            </w:del>
            <w:r w:rsidRPr="006D3118">
              <w:rPr>
                <w:sz w:val="20"/>
                <w:szCs w:val="20"/>
              </w:rPr>
              <w:t xml:space="preserve"> à les rejoindre ou pas à cause de leur éthique</w:t>
            </w:r>
            <w:commentRangeEnd w:id="3"/>
            <w:r w:rsidR="00C57639">
              <w:rPr>
                <w:rStyle w:val="Marquedannotation"/>
              </w:rPr>
              <w:commentReference w:id="3"/>
            </w:r>
            <w:r w:rsidRPr="006D3118">
              <w:rPr>
                <w:sz w:val="20"/>
                <w:szCs w:val="20"/>
              </w:rPr>
              <w:t xml:space="preserve">.  </w:t>
            </w:r>
          </w:p>
        </w:tc>
        <w:tc>
          <w:tcPr>
            <w:tcW w:w="2302" w:type="dxa"/>
          </w:tcPr>
          <w:p w14:paraId="13FFF367" w14:textId="77777777" w:rsidR="002C5184" w:rsidRPr="006D3118" w:rsidRDefault="002C5184" w:rsidP="002C5184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 xml:space="preserve">Si les managers sont déviants, les </w:t>
            </w:r>
            <w:proofErr w:type="spellStart"/>
            <w:r w:rsidRPr="006D3118">
              <w:rPr>
                <w:sz w:val="20"/>
                <w:szCs w:val="20"/>
              </w:rPr>
              <w:t>externalhelp</w:t>
            </w:r>
            <w:proofErr w:type="spellEnd"/>
            <w:r w:rsidRPr="006D3118">
              <w:rPr>
                <w:sz w:val="20"/>
                <w:szCs w:val="20"/>
              </w:rPr>
              <w:t xml:space="preserve"> auront tendance à les surveiller par éthique s’ils ne sont pas déviants ou à les rejoindre s’ils sont déviants. </w:t>
            </w:r>
          </w:p>
        </w:tc>
        <w:tc>
          <w:tcPr>
            <w:tcW w:w="2302" w:type="dxa"/>
          </w:tcPr>
          <w:p w14:paraId="5D2966D2" w14:textId="77777777" w:rsidR="002C5184" w:rsidRPr="006D3118" w:rsidRDefault="002C5184" w:rsidP="002C5184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 xml:space="preserve">Si les managers sont déviants, les </w:t>
            </w:r>
            <w:proofErr w:type="spellStart"/>
            <w:r w:rsidRPr="006D3118">
              <w:rPr>
                <w:sz w:val="20"/>
                <w:szCs w:val="20"/>
              </w:rPr>
              <w:t>opertors</w:t>
            </w:r>
            <w:proofErr w:type="spellEnd"/>
            <w:r w:rsidRPr="006D3118">
              <w:rPr>
                <w:sz w:val="20"/>
                <w:szCs w:val="20"/>
              </w:rPr>
              <w:t xml:space="preserve"> auront plus de facilités à l’être et à collaborer avec eux pour être déviants ou ne le seront pas par éthique. </w:t>
            </w:r>
          </w:p>
        </w:tc>
      </w:tr>
      <w:tr w:rsidR="002C5184" w:rsidRPr="006D3118" w14:paraId="34946918" w14:textId="77777777" w:rsidTr="002C5184">
        <w:tc>
          <w:tcPr>
            <w:tcW w:w="2301" w:type="dxa"/>
          </w:tcPr>
          <w:p w14:paraId="601ACD28" w14:textId="77777777" w:rsidR="002C5184" w:rsidRPr="006D3118" w:rsidRDefault="002C5184" w:rsidP="002C5184">
            <w:pPr>
              <w:rPr>
                <w:b/>
                <w:sz w:val="20"/>
                <w:szCs w:val="20"/>
              </w:rPr>
            </w:pPr>
            <w:r w:rsidRPr="006D3118">
              <w:rPr>
                <w:b/>
                <w:sz w:val="20"/>
                <w:szCs w:val="20"/>
              </w:rPr>
              <w:t>Réseau manager-</w:t>
            </w:r>
            <w:proofErr w:type="spellStart"/>
            <w:r w:rsidRPr="006D3118">
              <w:rPr>
                <w:b/>
                <w:sz w:val="20"/>
                <w:szCs w:val="20"/>
              </w:rPr>
              <w:t>externalhelp</w:t>
            </w:r>
            <w:proofErr w:type="spellEnd"/>
          </w:p>
        </w:tc>
        <w:tc>
          <w:tcPr>
            <w:tcW w:w="2301" w:type="dxa"/>
          </w:tcPr>
          <w:p w14:paraId="7F3D5CC1" w14:textId="7B54B918" w:rsidR="002C5184" w:rsidRPr="006D3118" w:rsidRDefault="002C5184" w:rsidP="00C57639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 xml:space="preserve">Si les managers </w:t>
            </w:r>
            <w:bookmarkStart w:id="6" w:name="_GoBack"/>
            <w:bookmarkEnd w:id="6"/>
            <w:del w:id="7" w:author="Utilisateur de Microsoft Office" w:date="2015-08-04T10:01:00Z">
              <w:r w:rsidRPr="006D3118" w:rsidDel="00C57639">
                <w:rPr>
                  <w:sz w:val="20"/>
                  <w:szCs w:val="20"/>
                </w:rPr>
                <w:delText xml:space="preserve">les </w:delText>
              </w:r>
            </w:del>
            <w:r w:rsidRPr="006D3118">
              <w:rPr>
                <w:sz w:val="20"/>
                <w:szCs w:val="20"/>
              </w:rPr>
              <w:t xml:space="preserve">et </w:t>
            </w:r>
            <w:proofErr w:type="spellStart"/>
            <w:r w:rsidRPr="006D3118">
              <w:rPr>
                <w:sz w:val="20"/>
                <w:szCs w:val="20"/>
              </w:rPr>
              <w:t>externalhelp</w:t>
            </w:r>
            <w:proofErr w:type="spellEnd"/>
            <w:r w:rsidRPr="006D3118">
              <w:rPr>
                <w:sz w:val="20"/>
                <w:szCs w:val="20"/>
              </w:rPr>
              <w:t xml:space="preserve"> sont déviants, les managers ont une fortes tendance à être déviants indépendamment ou à les rejoindre ou ne le seront pas par éthique.</w:t>
            </w:r>
          </w:p>
        </w:tc>
        <w:tc>
          <w:tcPr>
            <w:tcW w:w="2302" w:type="dxa"/>
          </w:tcPr>
          <w:p w14:paraId="701C6786" w14:textId="77777777" w:rsidR="002C5184" w:rsidRPr="006D3118" w:rsidRDefault="002C5184" w:rsidP="002C5184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 xml:space="preserve">Si les managers les et </w:t>
            </w:r>
            <w:proofErr w:type="spellStart"/>
            <w:r w:rsidRPr="006D3118">
              <w:rPr>
                <w:sz w:val="20"/>
                <w:szCs w:val="20"/>
              </w:rPr>
              <w:t>externalhelp</w:t>
            </w:r>
            <w:proofErr w:type="spellEnd"/>
            <w:r w:rsidRPr="006D3118">
              <w:rPr>
                <w:sz w:val="20"/>
                <w:szCs w:val="20"/>
              </w:rPr>
              <w:t xml:space="preserve"> sont déviants, les autres </w:t>
            </w:r>
            <w:proofErr w:type="spellStart"/>
            <w:r w:rsidRPr="006D3118">
              <w:rPr>
                <w:sz w:val="20"/>
                <w:szCs w:val="20"/>
              </w:rPr>
              <w:t>externalhelp</w:t>
            </w:r>
            <w:proofErr w:type="spellEnd"/>
            <w:r w:rsidRPr="006D3118">
              <w:rPr>
                <w:sz w:val="20"/>
                <w:szCs w:val="20"/>
              </w:rPr>
              <w:t xml:space="preserve"> ne vont pas collaborer ou seront aussi déviants ou ne le seront pas par éthique. </w:t>
            </w:r>
          </w:p>
        </w:tc>
        <w:tc>
          <w:tcPr>
            <w:tcW w:w="2302" w:type="dxa"/>
          </w:tcPr>
          <w:p w14:paraId="0CBC72FF" w14:textId="77777777" w:rsidR="002C5184" w:rsidRPr="006D3118" w:rsidRDefault="002C5184" w:rsidP="002C5184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 xml:space="preserve">Si les managers les et </w:t>
            </w:r>
            <w:proofErr w:type="spellStart"/>
            <w:r w:rsidRPr="006D3118">
              <w:rPr>
                <w:sz w:val="20"/>
                <w:szCs w:val="20"/>
              </w:rPr>
              <w:t>externalhelp</w:t>
            </w:r>
            <w:proofErr w:type="spellEnd"/>
            <w:r w:rsidRPr="006D3118">
              <w:rPr>
                <w:sz w:val="20"/>
                <w:szCs w:val="20"/>
              </w:rPr>
              <w:t xml:space="preserve"> sont déviants, les </w:t>
            </w:r>
            <w:proofErr w:type="spellStart"/>
            <w:r w:rsidRPr="006D3118">
              <w:rPr>
                <w:sz w:val="20"/>
                <w:szCs w:val="20"/>
              </w:rPr>
              <w:t>operators</w:t>
            </w:r>
            <w:proofErr w:type="spellEnd"/>
            <w:r w:rsidRPr="006D3118">
              <w:rPr>
                <w:sz w:val="20"/>
                <w:szCs w:val="20"/>
              </w:rPr>
              <w:t xml:space="preserve"> auront de fortes changes d’être en grande partie déviants ou ne le seront pas par éthique.</w:t>
            </w:r>
          </w:p>
        </w:tc>
      </w:tr>
      <w:tr w:rsidR="002C5184" w:rsidRPr="006D3118" w14:paraId="31024DA8" w14:textId="77777777" w:rsidTr="002C5184">
        <w:tc>
          <w:tcPr>
            <w:tcW w:w="2301" w:type="dxa"/>
          </w:tcPr>
          <w:p w14:paraId="3C9089FF" w14:textId="77777777" w:rsidR="002C5184" w:rsidRPr="006D3118" w:rsidRDefault="002C5184" w:rsidP="002C5184">
            <w:pPr>
              <w:rPr>
                <w:b/>
                <w:sz w:val="20"/>
                <w:szCs w:val="20"/>
              </w:rPr>
            </w:pPr>
            <w:r w:rsidRPr="006D3118">
              <w:rPr>
                <w:b/>
                <w:sz w:val="20"/>
                <w:szCs w:val="20"/>
              </w:rPr>
              <w:t xml:space="preserve">Réseau manager- </w:t>
            </w:r>
            <w:proofErr w:type="spellStart"/>
            <w:r w:rsidRPr="006D3118">
              <w:rPr>
                <w:b/>
                <w:sz w:val="20"/>
                <w:szCs w:val="20"/>
              </w:rPr>
              <w:t>externalhelp</w:t>
            </w:r>
            <w:proofErr w:type="spellEnd"/>
            <w:r w:rsidRPr="006D3118">
              <w:rPr>
                <w:b/>
                <w:sz w:val="20"/>
                <w:szCs w:val="20"/>
              </w:rPr>
              <w:t xml:space="preserve">- </w:t>
            </w:r>
            <w:proofErr w:type="spellStart"/>
            <w:r w:rsidRPr="006D3118">
              <w:rPr>
                <w:b/>
                <w:sz w:val="20"/>
                <w:szCs w:val="20"/>
              </w:rPr>
              <w:t>operator</w:t>
            </w:r>
            <w:proofErr w:type="spellEnd"/>
          </w:p>
        </w:tc>
        <w:tc>
          <w:tcPr>
            <w:tcW w:w="2301" w:type="dxa"/>
          </w:tcPr>
          <w:p w14:paraId="100AD208" w14:textId="77777777" w:rsidR="002C5184" w:rsidRPr="006D3118" w:rsidRDefault="002C5184" w:rsidP="002C5184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 xml:space="preserve">Si les managers, les </w:t>
            </w:r>
            <w:proofErr w:type="spellStart"/>
            <w:r w:rsidRPr="006D3118">
              <w:rPr>
                <w:sz w:val="20"/>
                <w:szCs w:val="20"/>
              </w:rPr>
              <w:t>externalhelp</w:t>
            </w:r>
            <w:proofErr w:type="spellEnd"/>
            <w:r w:rsidRPr="006D3118">
              <w:rPr>
                <w:sz w:val="20"/>
                <w:szCs w:val="20"/>
              </w:rPr>
              <w:t xml:space="preserve"> et </w:t>
            </w:r>
            <w:proofErr w:type="spellStart"/>
            <w:r w:rsidRPr="006D3118">
              <w:rPr>
                <w:sz w:val="20"/>
                <w:szCs w:val="20"/>
              </w:rPr>
              <w:t>opertor</w:t>
            </w:r>
            <w:proofErr w:type="spellEnd"/>
            <w:r w:rsidRPr="006D3118">
              <w:rPr>
                <w:sz w:val="20"/>
                <w:szCs w:val="20"/>
              </w:rPr>
              <w:t xml:space="preserve"> sont déviants, alors les autres managers vont s’opposer (ne seront pas déviants par éthique) ou les rejoindre. </w:t>
            </w:r>
          </w:p>
        </w:tc>
        <w:tc>
          <w:tcPr>
            <w:tcW w:w="2302" w:type="dxa"/>
          </w:tcPr>
          <w:p w14:paraId="0A2840F2" w14:textId="77777777" w:rsidR="002C5184" w:rsidRPr="006D3118" w:rsidRDefault="002C5184" w:rsidP="002C5184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 xml:space="preserve">Si les managers, les </w:t>
            </w:r>
            <w:proofErr w:type="spellStart"/>
            <w:r w:rsidRPr="006D3118">
              <w:rPr>
                <w:sz w:val="20"/>
                <w:szCs w:val="20"/>
              </w:rPr>
              <w:t>externalhelp</w:t>
            </w:r>
            <w:proofErr w:type="spellEnd"/>
            <w:r w:rsidRPr="006D3118">
              <w:rPr>
                <w:sz w:val="20"/>
                <w:szCs w:val="20"/>
              </w:rPr>
              <w:t xml:space="preserve"> et </w:t>
            </w:r>
            <w:proofErr w:type="spellStart"/>
            <w:r w:rsidRPr="006D3118">
              <w:rPr>
                <w:sz w:val="20"/>
                <w:szCs w:val="20"/>
              </w:rPr>
              <w:t>opertor</w:t>
            </w:r>
            <w:proofErr w:type="spellEnd"/>
            <w:r w:rsidRPr="006D3118">
              <w:rPr>
                <w:sz w:val="20"/>
                <w:szCs w:val="20"/>
              </w:rPr>
              <w:t xml:space="preserve"> sont déviants, les </w:t>
            </w:r>
            <w:proofErr w:type="spellStart"/>
            <w:r w:rsidRPr="006D3118">
              <w:rPr>
                <w:sz w:val="20"/>
                <w:szCs w:val="20"/>
              </w:rPr>
              <w:t>externalhelp</w:t>
            </w:r>
            <w:proofErr w:type="spellEnd"/>
            <w:r w:rsidRPr="006D3118">
              <w:rPr>
                <w:sz w:val="20"/>
                <w:szCs w:val="20"/>
              </w:rPr>
              <w:t xml:space="preserve"> auront tendance à les surveiller </w:t>
            </w:r>
            <w:proofErr w:type="gramStart"/>
            <w:r w:rsidRPr="006D3118">
              <w:rPr>
                <w:sz w:val="20"/>
                <w:szCs w:val="20"/>
              </w:rPr>
              <w:t>( ne</w:t>
            </w:r>
            <w:proofErr w:type="gramEnd"/>
            <w:r w:rsidRPr="006D3118">
              <w:rPr>
                <w:sz w:val="20"/>
                <w:szCs w:val="20"/>
              </w:rPr>
              <w:t xml:space="preserve"> seront pas déviants par éthique) s’ils ne sont pas déviants ou à les rejoindre s’ils sont déviants</w:t>
            </w:r>
          </w:p>
        </w:tc>
        <w:tc>
          <w:tcPr>
            <w:tcW w:w="2302" w:type="dxa"/>
          </w:tcPr>
          <w:p w14:paraId="455034B1" w14:textId="77777777" w:rsidR="002C5184" w:rsidRPr="006D3118" w:rsidRDefault="002C5184" w:rsidP="002C5184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 xml:space="preserve">Si les managers, les </w:t>
            </w:r>
            <w:proofErr w:type="spellStart"/>
            <w:r w:rsidRPr="006D3118">
              <w:rPr>
                <w:sz w:val="20"/>
                <w:szCs w:val="20"/>
              </w:rPr>
              <w:t>externalhelp</w:t>
            </w:r>
            <w:proofErr w:type="spellEnd"/>
            <w:r w:rsidRPr="006D3118">
              <w:rPr>
                <w:sz w:val="20"/>
                <w:szCs w:val="20"/>
              </w:rPr>
              <w:t xml:space="preserve"> et </w:t>
            </w:r>
            <w:proofErr w:type="spellStart"/>
            <w:r w:rsidRPr="006D3118">
              <w:rPr>
                <w:sz w:val="20"/>
                <w:szCs w:val="20"/>
              </w:rPr>
              <w:t>opertor</w:t>
            </w:r>
            <w:proofErr w:type="spellEnd"/>
            <w:r w:rsidRPr="006D3118">
              <w:rPr>
                <w:sz w:val="20"/>
                <w:szCs w:val="20"/>
              </w:rPr>
              <w:t xml:space="preserve"> sont déviants, les </w:t>
            </w:r>
            <w:proofErr w:type="spellStart"/>
            <w:r w:rsidRPr="006D3118">
              <w:rPr>
                <w:sz w:val="20"/>
                <w:szCs w:val="20"/>
              </w:rPr>
              <w:t>opererators</w:t>
            </w:r>
            <w:proofErr w:type="spellEnd"/>
            <w:r w:rsidRPr="006D3118">
              <w:rPr>
                <w:sz w:val="20"/>
                <w:szCs w:val="20"/>
              </w:rPr>
              <w:t xml:space="preserve"> vont essayer d’être déviants tout en évitant les sanctions des managers ou ne le seront pas par éthique. </w:t>
            </w:r>
          </w:p>
        </w:tc>
      </w:tr>
      <w:tr w:rsidR="002C5184" w:rsidRPr="006D3118" w14:paraId="45B2AB73" w14:textId="77777777" w:rsidTr="002C5184">
        <w:tc>
          <w:tcPr>
            <w:tcW w:w="2301" w:type="dxa"/>
          </w:tcPr>
          <w:p w14:paraId="4069FA53" w14:textId="77777777" w:rsidR="002C5184" w:rsidRPr="006D3118" w:rsidRDefault="002C5184" w:rsidP="002C5184">
            <w:pPr>
              <w:rPr>
                <w:b/>
                <w:sz w:val="20"/>
                <w:szCs w:val="20"/>
              </w:rPr>
            </w:pPr>
            <w:r w:rsidRPr="006D3118">
              <w:rPr>
                <w:b/>
                <w:sz w:val="20"/>
                <w:szCs w:val="20"/>
              </w:rPr>
              <w:t>Réseau manager-</w:t>
            </w:r>
            <w:proofErr w:type="spellStart"/>
            <w:r w:rsidRPr="006D3118">
              <w:rPr>
                <w:b/>
                <w:sz w:val="20"/>
                <w:szCs w:val="20"/>
              </w:rPr>
              <w:t>operator</w:t>
            </w:r>
            <w:proofErr w:type="spellEnd"/>
          </w:p>
        </w:tc>
        <w:tc>
          <w:tcPr>
            <w:tcW w:w="2301" w:type="dxa"/>
          </w:tcPr>
          <w:p w14:paraId="3CB52941" w14:textId="77777777" w:rsidR="002C5184" w:rsidRPr="006D3118" w:rsidRDefault="002C5184" w:rsidP="002C5184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>Si les managers-</w:t>
            </w:r>
            <w:proofErr w:type="spellStart"/>
            <w:r w:rsidRPr="006D3118">
              <w:rPr>
                <w:sz w:val="20"/>
                <w:szCs w:val="20"/>
              </w:rPr>
              <w:t>operators</w:t>
            </w:r>
            <w:proofErr w:type="spellEnd"/>
            <w:r w:rsidRPr="006D3118">
              <w:rPr>
                <w:sz w:val="20"/>
                <w:szCs w:val="20"/>
              </w:rPr>
              <w:t xml:space="preserve"> sont déviants,  les managers sont soient s’opposer à eux (ne seront pas déviants par éthique) ou les rejoindre. </w:t>
            </w:r>
          </w:p>
        </w:tc>
        <w:tc>
          <w:tcPr>
            <w:tcW w:w="2302" w:type="dxa"/>
          </w:tcPr>
          <w:p w14:paraId="0CFC7A0F" w14:textId="77777777" w:rsidR="002C5184" w:rsidRPr="006D3118" w:rsidRDefault="002C5184" w:rsidP="002C5184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>Si les managers-</w:t>
            </w:r>
            <w:proofErr w:type="spellStart"/>
            <w:r w:rsidRPr="006D3118">
              <w:rPr>
                <w:sz w:val="20"/>
                <w:szCs w:val="20"/>
              </w:rPr>
              <w:t>operators</w:t>
            </w:r>
            <w:proofErr w:type="spellEnd"/>
            <w:r w:rsidRPr="006D3118">
              <w:rPr>
                <w:sz w:val="20"/>
                <w:szCs w:val="20"/>
              </w:rPr>
              <w:t xml:space="preserve"> sont déviants, les </w:t>
            </w:r>
            <w:proofErr w:type="spellStart"/>
            <w:r w:rsidRPr="006D3118">
              <w:rPr>
                <w:sz w:val="20"/>
                <w:szCs w:val="20"/>
              </w:rPr>
              <w:t>externalhelp</w:t>
            </w:r>
            <w:proofErr w:type="spellEnd"/>
            <w:r w:rsidRPr="006D3118">
              <w:rPr>
                <w:sz w:val="20"/>
                <w:szCs w:val="20"/>
              </w:rPr>
              <w:t xml:space="preserve"> vont les contrôler  par éthique pour les dénoncer. </w:t>
            </w:r>
          </w:p>
        </w:tc>
        <w:tc>
          <w:tcPr>
            <w:tcW w:w="2302" w:type="dxa"/>
          </w:tcPr>
          <w:p w14:paraId="4CE343F3" w14:textId="77777777" w:rsidR="002C5184" w:rsidRPr="006D3118" w:rsidRDefault="002C5184" w:rsidP="002C5184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>Si les managers-</w:t>
            </w:r>
            <w:proofErr w:type="spellStart"/>
            <w:r w:rsidRPr="006D3118">
              <w:rPr>
                <w:sz w:val="20"/>
                <w:szCs w:val="20"/>
              </w:rPr>
              <w:t>operators</w:t>
            </w:r>
            <w:proofErr w:type="spellEnd"/>
            <w:r w:rsidRPr="006D3118">
              <w:rPr>
                <w:sz w:val="20"/>
                <w:szCs w:val="20"/>
              </w:rPr>
              <w:t xml:space="preserve"> sont déviants, les </w:t>
            </w:r>
            <w:proofErr w:type="spellStart"/>
            <w:r w:rsidRPr="006D3118">
              <w:rPr>
                <w:sz w:val="20"/>
                <w:szCs w:val="20"/>
              </w:rPr>
              <w:t>operators</w:t>
            </w:r>
            <w:proofErr w:type="spellEnd"/>
            <w:r w:rsidRPr="006D3118">
              <w:rPr>
                <w:sz w:val="20"/>
                <w:szCs w:val="20"/>
              </w:rPr>
              <w:t xml:space="preserve"> auront plus de facilités à être déviants ou ne le seront pas par éthique.  </w:t>
            </w:r>
          </w:p>
        </w:tc>
      </w:tr>
      <w:tr w:rsidR="002C5184" w:rsidRPr="006D3118" w14:paraId="2F5EFB46" w14:textId="77777777" w:rsidTr="002C5184">
        <w:tc>
          <w:tcPr>
            <w:tcW w:w="2301" w:type="dxa"/>
          </w:tcPr>
          <w:p w14:paraId="72684360" w14:textId="77777777" w:rsidR="002C5184" w:rsidRPr="006D3118" w:rsidRDefault="002C5184" w:rsidP="002C5184">
            <w:pPr>
              <w:rPr>
                <w:b/>
                <w:sz w:val="20"/>
                <w:szCs w:val="20"/>
              </w:rPr>
            </w:pPr>
            <w:r w:rsidRPr="006D3118">
              <w:rPr>
                <w:b/>
                <w:sz w:val="20"/>
                <w:szCs w:val="20"/>
              </w:rPr>
              <w:t xml:space="preserve">Réseau </w:t>
            </w:r>
            <w:proofErr w:type="spellStart"/>
            <w:r w:rsidRPr="006D3118">
              <w:rPr>
                <w:b/>
                <w:sz w:val="20"/>
                <w:szCs w:val="20"/>
              </w:rPr>
              <w:t>operator</w:t>
            </w:r>
            <w:proofErr w:type="spellEnd"/>
          </w:p>
        </w:tc>
        <w:tc>
          <w:tcPr>
            <w:tcW w:w="2301" w:type="dxa"/>
          </w:tcPr>
          <w:p w14:paraId="24EDA998" w14:textId="77777777" w:rsidR="002C5184" w:rsidRPr="006D3118" w:rsidRDefault="002C5184" w:rsidP="002C5184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 xml:space="preserve">Si les </w:t>
            </w:r>
            <w:proofErr w:type="spellStart"/>
            <w:r w:rsidRPr="006D3118">
              <w:rPr>
                <w:sz w:val="20"/>
                <w:szCs w:val="20"/>
              </w:rPr>
              <w:t>operators</w:t>
            </w:r>
            <w:proofErr w:type="spellEnd"/>
            <w:r w:rsidRPr="006D3118">
              <w:rPr>
                <w:sz w:val="20"/>
                <w:szCs w:val="20"/>
              </w:rPr>
              <w:t xml:space="preserve"> sont  des déviants,  les managers vont essayer de les sanctionner ou de les dissuader par éthique. </w:t>
            </w:r>
          </w:p>
        </w:tc>
        <w:tc>
          <w:tcPr>
            <w:tcW w:w="2302" w:type="dxa"/>
          </w:tcPr>
          <w:p w14:paraId="4C8FFF77" w14:textId="77777777" w:rsidR="002C5184" w:rsidRPr="006D3118" w:rsidRDefault="002C5184" w:rsidP="002C5184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 xml:space="preserve">Si les </w:t>
            </w:r>
            <w:proofErr w:type="spellStart"/>
            <w:r w:rsidRPr="006D3118">
              <w:rPr>
                <w:sz w:val="20"/>
                <w:szCs w:val="20"/>
              </w:rPr>
              <w:t>operators</w:t>
            </w:r>
            <w:proofErr w:type="spellEnd"/>
            <w:r w:rsidRPr="006D3118">
              <w:rPr>
                <w:sz w:val="20"/>
                <w:szCs w:val="20"/>
              </w:rPr>
              <w:t xml:space="preserve"> sont  des déviants,  les </w:t>
            </w:r>
            <w:proofErr w:type="spellStart"/>
            <w:r w:rsidRPr="006D3118">
              <w:rPr>
                <w:sz w:val="20"/>
                <w:szCs w:val="20"/>
              </w:rPr>
              <w:t>externalhelp</w:t>
            </w:r>
            <w:proofErr w:type="spellEnd"/>
            <w:r w:rsidRPr="006D3118">
              <w:rPr>
                <w:sz w:val="20"/>
                <w:szCs w:val="20"/>
              </w:rPr>
              <w:t xml:space="preserve"> vont essayer d’identifier les zones sensibles à la déviance ou de les sensibiliser pour les dissuader par éthique.</w:t>
            </w:r>
          </w:p>
        </w:tc>
        <w:tc>
          <w:tcPr>
            <w:tcW w:w="2302" w:type="dxa"/>
          </w:tcPr>
          <w:p w14:paraId="4B484A80" w14:textId="77777777" w:rsidR="002C5184" w:rsidRPr="006D3118" w:rsidRDefault="002C5184" w:rsidP="002C5184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 xml:space="preserve">Si les </w:t>
            </w:r>
            <w:proofErr w:type="spellStart"/>
            <w:r w:rsidRPr="006D3118">
              <w:rPr>
                <w:sz w:val="20"/>
                <w:szCs w:val="20"/>
              </w:rPr>
              <w:t>operators</w:t>
            </w:r>
            <w:proofErr w:type="spellEnd"/>
            <w:r w:rsidRPr="006D3118">
              <w:rPr>
                <w:sz w:val="20"/>
                <w:szCs w:val="20"/>
              </w:rPr>
              <w:t xml:space="preserve"> sont  des déviants,  les </w:t>
            </w:r>
            <w:proofErr w:type="spellStart"/>
            <w:r w:rsidRPr="006D3118">
              <w:rPr>
                <w:sz w:val="20"/>
                <w:szCs w:val="20"/>
              </w:rPr>
              <w:t>operators</w:t>
            </w:r>
            <w:proofErr w:type="spellEnd"/>
            <w:r w:rsidRPr="006D3118">
              <w:rPr>
                <w:sz w:val="20"/>
                <w:szCs w:val="20"/>
              </w:rPr>
              <w:t xml:space="preserve"> vont les dénoncer auprès des autres acteurs par éthique </w:t>
            </w:r>
            <w:proofErr w:type="gramStart"/>
            <w:r w:rsidRPr="006D3118">
              <w:rPr>
                <w:sz w:val="20"/>
                <w:szCs w:val="20"/>
              </w:rPr>
              <w:t>ou</w:t>
            </w:r>
            <w:proofErr w:type="gramEnd"/>
            <w:r w:rsidRPr="006D3118">
              <w:rPr>
                <w:sz w:val="20"/>
                <w:szCs w:val="20"/>
              </w:rPr>
              <w:t xml:space="preserve"> vont être déviants. </w:t>
            </w:r>
          </w:p>
        </w:tc>
      </w:tr>
      <w:tr w:rsidR="002C5184" w:rsidRPr="006D3118" w14:paraId="02901196" w14:textId="77777777" w:rsidTr="002C5184">
        <w:tc>
          <w:tcPr>
            <w:tcW w:w="2301" w:type="dxa"/>
          </w:tcPr>
          <w:p w14:paraId="69DA800C" w14:textId="77777777" w:rsidR="002C5184" w:rsidRPr="006D3118" w:rsidRDefault="002C5184" w:rsidP="002C5184">
            <w:pPr>
              <w:rPr>
                <w:b/>
                <w:sz w:val="20"/>
                <w:szCs w:val="20"/>
              </w:rPr>
            </w:pPr>
            <w:r w:rsidRPr="006D3118">
              <w:rPr>
                <w:b/>
                <w:sz w:val="20"/>
                <w:szCs w:val="20"/>
              </w:rPr>
              <w:t xml:space="preserve">Réseau </w:t>
            </w:r>
            <w:proofErr w:type="spellStart"/>
            <w:r w:rsidRPr="006D3118">
              <w:rPr>
                <w:b/>
                <w:sz w:val="20"/>
                <w:szCs w:val="20"/>
              </w:rPr>
              <w:t>externalhelp</w:t>
            </w:r>
            <w:proofErr w:type="spellEnd"/>
          </w:p>
        </w:tc>
        <w:tc>
          <w:tcPr>
            <w:tcW w:w="2301" w:type="dxa"/>
          </w:tcPr>
          <w:p w14:paraId="7E6F4178" w14:textId="77777777" w:rsidR="002C5184" w:rsidRPr="006D3118" w:rsidRDefault="002C5184" w:rsidP="002C5184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 xml:space="preserve">Si les </w:t>
            </w:r>
            <w:proofErr w:type="spellStart"/>
            <w:r w:rsidRPr="006D3118">
              <w:rPr>
                <w:sz w:val="20"/>
                <w:szCs w:val="20"/>
              </w:rPr>
              <w:t>externalhelp</w:t>
            </w:r>
            <w:proofErr w:type="spellEnd"/>
            <w:r w:rsidRPr="006D3118">
              <w:rPr>
                <w:sz w:val="20"/>
                <w:szCs w:val="20"/>
              </w:rPr>
              <w:t xml:space="preserve"> sont  des déviants,  les managers ne voudront pas travailler avec eux et vont les dénoncer par éthique ou pas. </w:t>
            </w:r>
          </w:p>
        </w:tc>
        <w:tc>
          <w:tcPr>
            <w:tcW w:w="2302" w:type="dxa"/>
          </w:tcPr>
          <w:p w14:paraId="0D2F9521" w14:textId="77777777" w:rsidR="002C5184" w:rsidRPr="006D3118" w:rsidRDefault="002C5184" w:rsidP="002C5184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 xml:space="preserve">Si les </w:t>
            </w:r>
            <w:proofErr w:type="spellStart"/>
            <w:r w:rsidRPr="006D3118">
              <w:rPr>
                <w:sz w:val="20"/>
                <w:szCs w:val="20"/>
              </w:rPr>
              <w:t>externalhelp</w:t>
            </w:r>
            <w:proofErr w:type="spellEnd"/>
            <w:r w:rsidRPr="006D3118">
              <w:rPr>
                <w:sz w:val="20"/>
                <w:szCs w:val="20"/>
              </w:rPr>
              <w:t xml:space="preserve"> sont  des déviants,  </w:t>
            </w:r>
          </w:p>
          <w:p w14:paraId="7578C244" w14:textId="77777777" w:rsidR="002C5184" w:rsidRPr="006D3118" w:rsidRDefault="002C5184" w:rsidP="002C5184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 xml:space="preserve">Les autres </w:t>
            </w:r>
            <w:proofErr w:type="spellStart"/>
            <w:r w:rsidRPr="006D3118">
              <w:rPr>
                <w:sz w:val="20"/>
                <w:szCs w:val="20"/>
              </w:rPr>
              <w:t>externalhelp</w:t>
            </w:r>
            <w:proofErr w:type="spellEnd"/>
            <w:r w:rsidRPr="006D3118">
              <w:rPr>
                <w:sz w:val="20"/>
                <w:szCs w:val="20"/>
              </w:rPr>
              <w:t xml:space="preserve"> vont être déviants ou vont les dénoncer par éthique. </w:t>
            </w:r>
          </w:p>
        </w:tc>
        <w:tc>
          <w:tcPr>
            <w:tcW w:w="2302" w:type="dxa"/>
          </w:tcPr>
          <w:p w14:paraId="34C19C25" w14:textId="77777777" w:rsidR="002C5184" w:rsidRPr="006D3118" w:rsidRDefault="002C5184" w:rsidP="002C5184">
            <w:pPr>
              <w:rPr>
                <w:sz w:val="20"/>
                <w:szCs w:val="20"/>
              </w:rPr>
            </w:pPr>
            <w:r w:rsidRPr="006D3118">
              <w:rPr>
                <w:sz w:val="20"/>
                <w:szCs w:val="20"/>
              </w:rPr>
              <w:t xml:space="preserve">Si les </w:t>
            </w:r>
            <w:proofErr w:type="spellStart"/>
            <w:r w:rsidRPr="006D3118">
              <w:rPr>
                <w:sz w:val="20"/>
                <w:szCs w:val="20"/>
              </w:rPr>
              <w:t>externalhelp</w:t>
            </w:r>
            <w:proofErr w:type="spellEnd"/>
            <w:r w:rsidRPr="006D3118">
              <w:rPr>
                <w:sz w:val="20"/>
                <w:szCs w:val="20"/>
              </w:rPr>
              <w:t xml:space="preserve"> sont  des déviants, les </w:t>
            </w:r>
            <w:proofErr w:type="spellStart"/>
            <w:r w:rsidRPr="006D3118">
              <w:rPr>
                <w:sz w:val="20"/>
                <w:szCs w:val="20"/>
              </w:rPr>
              <w:t>operators</w:t>
            </w:r>
            <w:proofErr w:type="spellEnd"/>
            <w:r w:rsidRPr="006D3118">
              <w:rPr>
                <w:sz w:val="20"/>
                <w:szCs w:val="20"/>
              </w:rPr>
              <w:t xml:space="preserve"> vont être déviants ou  pas par peur des sanctions ou par éthique.  </w:t>
            </w:r>
          </w:p>
        </w:tc>
      </w:tr>
    </w:tbl>
    <w:p w14:paraId="28396C50" w14:textId="77777777" w:rsidR="002C5184" w:rsidRDefault="002C5184"/>
    <w:p w14:paraId="67871769" w14:textId="77777777" w:rsidR="00122C97" w:rsidRDefault="00122C97"/>
    <w:p w14:paraId="2CDBC6E0" w14:textId="77777777" w:rsidR="00290FA7" w:rsidRDefault="00290FA7"/>
    <w:p w14:paraId="449A0C1C" w14:textId="0B1139ED" w:rsidR="00122C97" w:rsidRDefault="00122C97">
      <w:pPr>
        <w:rPr>
          <w:b/>
          <w:sz w:val="28"/>
          <w:szCs w:val="28"/>
        </w:rPr>
      </w:pPr>
      <w:r w:rsidRPr="002C5184">
        <w:rPr>
          <w:b/>
          <w:sz w:val="28"/>
          <w:szCs w:val="28"/>
        </w:rPr>
        <w:lastRenderedPageBreak/>
        <w:t>Règles de propagation.</w:t>
      </w:r>
    </w:p>
    <w:p w14:paraId="6BFF484F" w14:textId="77777777" w:rsidR="002C5184" w:rsidRDefault="002C5184">
      <w:pPr>
        <w:rPr>
          <w:b/>
          <w:sz w:val="28"/>
          <w:szCs w:val="28"/>
        </w:rPr>
      </w:pPr>
    </w:p>
    <w:p w14:paraId="3B85EDF8" w14:textId="057B7CCA" w:rsidR="002C5184" w:rsidRPr="00DB7065" w:rsidRDefault="002C5184">
      <w:r w:rsidRPr="00DB7065">
        <w:t xml:space="preserve">Un réseau ou un </w:t>
      </w:r>
      <w:proofErr w:type="spellStart"/>
      <w:r w:rsidRPr="00DB7065">
        <w:t>stakeholders</w:t>
      </w:r>
      <w:proofErr w:type="spellEnd"/>
      <w:r w:rsidRPr="00DB7065">
        <w:t xml:space="preserve"> </w:t>
      </w:r>
      <w:r w:rsidR="00DB7065" w:rsidRPr="00DB7065">
        <w:t xml:space="preserve">peut inciter un réseau ou un autre </w:t>
      </w:r>
      <w:proofErr w:type="spellStart"/>
      <w:r w:rsidR="00DB7065" w:rsidRPr="00DB7065">
        <w:t>stakeholder</w:t>
      </w:r>
      <w:proofErr w:type="spellEnd"/>
      <w:r w:rsidR="00DB7065" w:rsidRPr="00DB7065">
        <w:t xml:space="preserve"> à être déviant. </w:t>
      </w:r>
    </w:p>
    <w:p w14:paraId="02A544EC" w14:textId="77777777" w:rsidR="00122C97" w:rsidRDefault="00122C97"/>
    <w:p w14:paraId="1951BA76" w14:textId="3A129CD5" w:rsidR="00122C97" w:rsidRDefault="00122C97">
      <w:r w:rsidRPr="00122C97">
        <w:rPr>
          <w:sz w:val="44"/>
          <w:szCs w:val="44"/>
        </w:rPr>
        <w:sym w:font="Symbol" w:char="F0DB"/>
      </w:r>
      <w:r>
        <w:rPr>
          <w:sz w:val="44"/>
          <w:szCs w:val="44"/>
        </w:rPr>
        <w:t> </w:t>
      </w:r>
      <w:r w:rsidRPr="00122C97">
        <w:t>: incite à être déviant</w:t>
      </w:r>
    </w:p>
    <w:p w14:paraId="1CA4F70A" w14:textId="77777777" w:rsidR="001657AC" w:rsidRDefault="001657AC" w:rsidP="001657AC">
      <w:pPr>
        <w:jc w:val="center"/>
      </w:pPr>
      <w:r>
        <w:t>-----------</w:t>
      </w:r>
    </w:p>
    <w:p w14:paraId="08938A78" w14:textId="77777777" w:rsidR="001657AC" w:rsidRDefault="001657AC"/>
    <w:p w14:paraId="59E6B69A" w14:textId="62C7EE7D" w:rsidR="00787496" w:rsidRDefault="00122C97">
      <w:r>
        <w:t xml:space="preserve">Réseau manager </w:t>
      </w:r>
      <w:r w:rsidR="00AD727B" w:rsidRPr="00122C97">
        <w:rPr>
          <w:sz w:val="44"/>
          <w:szCs w:val="44"/>
        </w:rPr>
        <w:sym w:font="Symbol" w:char="F0DB"/>
      </w:r>
      <w:r w:rsidRPr="00122C97">
        <w:t xml:space="preserve"> </w:t>
      </w:r>
      <w:r>
        <w:t>Réseau manager-</w:t>
      </w:r>
      <w:proofErr w:type="spellStart"/>
      <w:r>
        <w:t>externalhelp</w:t>
      </w:r>
      <w:proofErr w:type="spellEnd"/>
    </w:p>
    <w:p w14:paraId="2B15148B" w14:textId="29BC3601" w:rsidR="00122C97" w:rsidRDefault="00122C97">
      <w:r>
        <w:t>Réseau manager</w:t>
      </w:r>
      <w:r w:rsidRPr="00122C97">
        <w:t xml:space="preserve"> </w:t>
      </w:r>
      <w:r w:rsidRPr="00122C97">
        <w:rPr>
          <w:sz w:val="44"/>
          <w:szCs w:val="44"/>
        </w:rPr>
        <w:sym w:font="Symbol" w:char="F0DB"/>
      </w:r>
      <w:r>
        <w:t xml:space="preserve">Réseau manager- </w:t>
      </w:r>
      <w:proofErr w:type="spellStart"/>
      <w:r>
        <w:t>externalhelp</w:t>
      </w:r>
      <w:proofErr w:type="spellEnd"/>
      <w:r>
        <w:t xml:space="preserve">- </w:t>
      </w:r>
      <w:proofErr w:type="spellStart"/>
      <w:r>
        <w:t>operator</w:t>
      </w:r>
      <w:proofErr w:type="spellEnd"/>
    </w:p>
    <w:p w14:paraId="76D29AE7" w14:textId="5F6E03A1" w:rsidR="00122C97" w:rsidRDefault="00122C97">
      <w:r>
        <w:t>Réseau manager</w:t>
      </w:r>
      <w:r w:rsidRPr="00122C97">
        <w:t xml:space="preserve"> </w:t>
      </w:r>
      <w:r w:rsidRPr="00122C97">
        <w:rPr>
          <w:sz w:val="44"/>
          <w:szCs w:val="44"/>
        </w:rPr>
        <w:sym w:font="Symbol" w:char="F0DB"/>
      </w:r>
      <w:r w:rsidRPr="00122C97">
        <w:t xml:space="preserve"> </w:t>
      </w:r>
      <w:r>
        <w:t>Réseau manager-</w:t>
      </w:r>
      <w:proofErr w:type="spellStart"/>
      <w:r>
        <w:t>operator</w:t>
      </w:r>
      <w:proofErr w:type="spellEnd"/>
    </w:p>
    <w:p w14:paraId="1F9F15B9" w14:textId="60F5EE42" w:rsidR="00122C97" w:rsidRDefault="00122C97">
      <w:pPr>
        <w:rPr>
          <w:sz w:val="44"/>
          <w:szCs w:val="44"/>
        </w:rPr>
      </w:pPr>
      <w:r>
        <w:t>Réseau manager</w:t>
      </w:r>
      <w:r w:rsidRPr="00122C97">
        <w:t xml:space="preserve"> </w:t>
      </w:r>
      <w:r w:rsidRPr="00122C97">
        <w:rPr>
          <w:sz w:val="44"/>
          <w:szCs w:val="44"/>
        </w:rPr>
        <w:sym w:font="Symbol" w:char="F0DB"/>
      </w:r>
      <w:r>
        <w:t xml:space="preserve"> Incite un manager</w:t>
      </w:r>
    </w:p>
    <w:p w14:paraId="20688D55" w14:textId="55C2457F" w:rsidR="00122C97" w:rsidRDefault="00122C97" w:rsidP="00122C97">
      <w:pPr>
        <w:rPr>
          <w:sz w:val="44"/>
          <w:szCs w:val="44"/>
        </w:rPr>
      </w:pPr>
      <w:r>
        <w:t>Réseau manager</w:t>
      </w:r>
      <w:r w:rsidRPr="00122C97">
        <w:t xml:space="preserve"> </w:t>
      </w:r>
      <w:r w:rsidRPr="00122C97">
        <w:rPr>
          <w:sz w:val="44"/>
          <w:szCs w:val="44"/>
        </w:rPr>
        <w:sym w:font="Symbol" w:char="F0DB"/>
      </w:r>
      <w:r>
        <w:t xml:space="preserve"> Incite un </w:t>
      </w:r>
      <w:proofErr w:type="spellStart"/>
      <w:r>
        <w:t>externalhelp</w:t>
      </w:r>
      <w:proofErr w:type="spellEnd"/>
    </w:p>
    <w:p w14:paraId="6602B5A4" w14:textId="18F10C14" w:rsidR="00122C97" w:rsidRDefault="00122C97" w:rsidP="00122C97">
      <w:r>
        <w:t>Réseau manager</w:t>
      </w:r>
      <w:r w:rsidRPr="00122C97">
        <w:t xml:space="preserve"> </w:t>
      </w:r>
      <w:r w:rsidRPr="00122C97">
        <w:rPr>
          <w:sz w:val="44"/>
          <w:szCs w:val="44"/>
        </w:rPr>
        <w:sym w:font="Symbol" w:char="F0DB"/>
      </w:r>
      <w:r>
        <w:t xml:space="preserve"> Incite un </w:t>
      </w:r>
      <w:proofErr w:type="spellStart"/>
      <w:r>
        <w:t>operator</w:t>
      </w:r>
      <w:proofErr w:type="spellEnd"/>
    </w:p>
    <w:p w14:paraId="7C81988D" w14:textId="77777777" w:rsidR="001657AC" w:rsidRDefault="001657AC" w:rsidP="00122C97"/>
    <w:p w14:paraId="12C64BB7" w14:textId="5C5373EF" w:rsidR="001657AC" w:rsidRDefault="001657AC" w:rsidP="001657AC">
      <w:pPr>
        <w:jc w:val="center"/>
      </w:pPr>
      <w:r>
        <w:t>-----------</w:t>
      </w:r>
    </w:p>
    <w:p w14:paraId="516CA697" w14:textId="2DCC5BF4" w:rsidR="001657AC" w:rsidRDefault="001657AC" w:rsidP="00122C97">
      <w:r>
        <w:t>Réseau manager-</w:t>
      </w:r>
      <w:proofErr w:type="spellStart"/>
      <w:r>
        <w:t>externalhelp</w:t>
      </w:r>
      <w:proofErr w:type="spellEnd"/>
      <w:r>
        <w:t xml:space="preserve"> </w:t>
      </w:r>
      <w:r w:rsidRPr="00122C97">
        <w:rPr>
          <w:sz w:val="44"/>
          <w:szCs w:val="44"/>
        </w:rPr>
        <w:sym w:font="Symbol" w:char="F0DB"/>
      </w:r>
      <w:r w:rsidRPr="001657AC">
        <w:t xml:space="preserve"> </w:t>
      </w:r>
      <w:r>
        <w:t xml:space="preserve">Réseau manager- </w:t>
      </w:r>
      <w:proofErr w:type="spellStart"/>
      <w:r>
        <w:t>externalhelp</w:t>
      </w:r>
      <w:proofErr w:type="spellEnd"/>
      <w:r>
        <w:t xml:space="preserve">- </w:t>
      </w:r>
      <w:proofErr w:type="spellStart"/>
      <w:r>
        <w:t>operator</w:t>
      </w:r>
      <w:proofErr w:type="spellEnd"/>
    </w:p>
    <w:p w14:paraId="621D1BBD" w14:textId="728773F3" w:rsidR="001657AC" w:rsidRDefault="001657AC" w:rsidP="00122C97">
      <w:r>
        <w:t>Réseau manager-</w:t>
      </w:r>
      <w:proofErr w:type="spellStart"/>
      <w:r>
        <w:t>externalhelp</w:t>
      </w:r>
      <w:proofErr w:type="spellEnd"/>
      <w:r>
        <w:t xml:space="preserve"> </w:t>
      </w:r>
      <w:r w:rsidRPr="00122C97">
        <w:rPr>
          <w:sz w:val="44"/>
          <w:szCs w:val="44"/>
        </w:rPr>
        <w:sym w:font="Symbol" w:char="F0DB"/>
      </w:r>
      <w:r w:rsidRPr="001657AC">
        <w:t xml:space="preserve"> </w:t>
      </w:r>
      <w:r>
        <w:t>Réseau manager-</w:t>
      </w:r>
      <w:proofErr w:type="spellStart"/>
      <w:r>
        <w:t>operator</w:t>
      </w:r>
      <w:proofErr w:type="spellEnd"/>
    </w:p>
    <w:p w14:paraId="79035B21" w14:textId="20A7A806" w:rsidR="001657AC" w:rsidRDefault="001657AC" w:rsidP="00122C97">
      <w:pPr>
        <w:rPr>
          <w:sz w:val="44"/>
          <w:szCs w:val="44"/>
        </w:rPr>
      </w:pPr>
      <w:r>
        <w:t>Réseau manager-</w:t>
      </w:r>
      <w:proofErr w:type="spellStart"/>
      <w:r>
        <w:t>externalhelp</w:t>
      </w:r>
      <w:proofErr w:type="spellEnd"/>
      <w:r>
        <w:t xml:space="preserve"> </w:t>
      </w:r>
      <w:r w:rsidRPr="00122C97">
        <w:rPr>
          <w:sz w:val="44"/>
          <w:szCs w:val="44"/>
        </w:rPr>
        <w:sym w:font="Symbol" w:char="F0DB"/>
      </w:r>
      <w:r w:rsidRPr="001657AC">
        <w:t xml:space="preserve"> </w:t>
      </w:r>
      <w:r>
        <w:t>Incite un manager</w:t>
      </w:r>
    </w:p>
    <w:p w14:paraId="12E73104" w14:textId="00D110AD" w:rsidR="001657AC" w:rsidRDefault="001657AC" w:rsidP="00122C97">
      <w:r>
        <w:t>Réseau manager-</w:t>
      </w:r>
      <w:proofErr w:type="spellStart"/>
      <w:r>
        <w:t>externalhelp</w:t>
      </w:r>
      <w:proofErr w:type="spellEnd"/>
      <w:r>
        <w:t xml:space="preserve"> </w:t>
      </w:r>
      <w:r w:rsidRPr="00122C97">
        <w:rPr>
          <w:sz w:val="44"/>
          <w:szCs w:val="44"/>
        </w:rPr>
        <w:sym w:font="Symbol" w:char="F0DB"/>
      </w:r>
      <w:r w:rsidRPr="001657AC">
        <w:t xml:space="preserve"> </w:t>
      </w:r>
      <w:r>
        <w:t xml:space="preserve">Incite un </w:t>
      </w:r>
      <w:proofErr w:type="spellStart"/>
      <w:r>
        <w:t>externalhelp</w:t>
      </w:r>
      <w:proofErr w:type="spellEnd"/>
    </w:p>
    <w:p w14:paraId="6F79714B" w14:textId="5715DB0E" w:rsidR="001657AC" w:rsidRDefault="001657AC" w:rsidP="00122C97">
      <w:r>
        <w:t>Réseau manager-</w:t>
      </w:r>
      <w:proofErr w:type="spellStart"/>
      <w:r>
        <w:t>externalhelp</w:t>
      </w:r>
      <w:proofErr w:type="spellEnd"/>
      <w:r>
        <w:t xml:space="preserve"> </w:t>
      </w:r>
      <w:r w:rsidRPr="00122C97">
        <w:rPr>
          <w:sz w:val="44"/>
          <w:szCs w:val="44"/>
        </w:rPr>
        <w:sym w:font="Symbol" w:char="F0DB"/>
      </w:r>
      <w:r w:rsidRPr="001657AC">
        <w:t xml:space="preserve"> </w:t>
      </w:r>
      <w:r>
        <w:t xml:space="preserve">Incite un </w:t>
      </w:r>
      <w:proofErr w:type="spellStart"/>
      <w:r>
        <w:t>operator</w:t>
      </w:r>
      <w:proofErr w:type="spellEnd"/>
    </w:p>
    <w:p w14:paraId="1D19896C" w14:textId="77777777" w:rsidR="001657AC" w:rsidRDefault="001657AC" w:rsidP="001657AC">
      <w:pPr>
        <w:jc w:val="center"/>
      </w:pPr>
      <w:r>
        <w:t>-----------</w:t>
      </w:r>
    </w:p>
    <w:p w14:paraId="7FA5F79F" w14:textId="77777777" w:rsidR="001657AC" w:rsidRPr="001657AC" w:rsidRDefault="001657AC" w:rsidP="00122C97"/>
    <w:p w14:paraId="124C9E7B" w14:textId="7E4B8D5B" w:rsidR="00122C97" w:rsidRDefault="001657AC">
      <w:r>
        <w:t>Réseau manager-</w:t>
      </w:r>
      <w:proofErr w:type="spellStart"/>
      <w:r>
        <w:t>operator</w:t>
      </w:r>
      <w:proofErr w:type="spellEnd"/>
      <w:r w:rsidR="002C5184" w:rsidRPr="00122C97">
        <w:rPr>
          <w:sz w:val="44"/>
          <w:szCs w:val="44"/>
        </w:rPr>
        <w:sym w:font="Symbol" w:char="F0DB"/>
      </w:r>
      <w:r w:rsidR="002C5184" w:rsidRPr="001657AC">
        <w:t xml:space="preserve"> </w:t>
      </w:r>
      <w:r w:rsidR="002C5184">
        <w:t xml:space="preserve">Réseau manager- </w:t>
      </w:r>
      <w:proofErr w:type="spellStart"/>
      <w:r w:rsidR="002C5184">
        <w:t>externalhelp</w:t>
      </w:r>
      <w:proofErr w:type="spellEnd"/>
      <w:r w:rsidR="002C5184">
        <w:t xml:space="preserve">- </w:t>
      </w:r>
      <w:proofErr w:type="spellStart"/>
      <w:r w:rsidR="002C5184">
        <w:t>operator</w:t>
      </w:r>
      <w:proofErr w:type="spellEnd"/>
    </w:p>
    <w:p w14:paraId="337ADD89" w14:textId="58D3B7CC" w:rsidR="002C5184" w:rsidRDefault="002C5184">
      <w:r>
        <w:t>Réseau manager-</w:t>
      </w:r>
      <w:proofErr w:type="spellStart"/>
      <w:r>
        <w:t>operator</w:t>
      </w:r>
      <w:proofErr w:type="spellEnd"/>
      <w:r w:rsidRPr="00122C97">
        <w:rPr>
          <w:sz w:val="44"/>
          <w:szCs w:val="44"/>
        </w:rPr>
        <w:sym w:font="Symbol" w:char="F0DB"/>
      </w:r>
      <w:r w:rsidRPr="002C5184">
        <w:t xml:space="preserve"> </w:t>
      </w:r>
      <w:r>
        <w:t>Incite un manager</w:t>
      </w:r>
    </w:p>
    <w:p w14:paraId="402A8D28" w14:textId="62D370EC" w:rsidR="002C5184" w:rsidRDefault="002C5184" w:rsidP="002C5184">
      <w:r>
        <w:t>Réseau manager-</w:t>
      </w:r>
      <w:proofErr w:type="spellStart"/>
      <w:r>
        <w:t>operator</w:t>
      </w:r>
      <w:proofErr w:type="spellEnd"/>
      <w:r w:rsidRPr="00122C97">
        <w:rPr>
          <w:sz w:val="44"/>
          <w:szCs w:val="44"/>
        </w:rPr>
        <w:t xml:space="preserve"> </w:t>
      </w:r>
      <w:r w:rsidRPr="00122C97">
        <w:rPr>
          <w:sz w:val="44"/>
          <w:szCs w:val="44"/>
        </w:rPr>
        <w:sym w:font="Symbol" w:char="F0DB"/>
      </w:r>
      <w:r w:rsidRPr="001657AC">
        <w:t xml:space="preserve"> </w:t>
      </w:r>
      <w:r>
        <w:t xml:space="preserve">Incite un </w:t>
      </w:r>
      <w:proofErr w:type="spellStart"/>
      <w:r>
        <w:t>externalhelp</w:t>
      </w:r>
      <w:proofErr w:type="spellEnd"/>
    </w:p>
    <w:p w14:paraId="3B760E26" w14:textId="6F4D676F" w:rsidR="002C5184" w:rsidRDefault="002C5184" w:rsidP="002C5184">
      <w:r>
        <w:t>Réseau manager-</w:t>
      </w:r>
      <w:proofErr w:type="spellStart"/>
      <w:r>
        <w:t>operator</w:t>
      </w:r>
      <w:proofErr w:type="spellEnd"/>
      <w:r w:rsidRPr="00122C97">
        <w:rPr>
          <w:sz w:val="44"/>
          <w:szCs w:val="44"/>
        </w:rPr>
        <w:t xml:space="preserve"> </w:t>
      </w:r>
      <w:r w:rsidRPr="00122C97">
        <w:rPr>
          <w:sz w:val="44"/>
          <w:szCs w:val="44"/>
        </w:rPr>
        <w:sym w:font="Symbol" w:char="F0DB"/>
      </w:r>
      <w:r w:rsidRPr="001657AC">
        <w:t xml:space="preserve"> </w:t>
      </w:r>
      <w:r>
        <w:t xml:space="preserve">Incite un </w:t>
      </w:r>
      <w:proofErr w:type="spellStart"/>
      <w:r>
        <w:t>operator</w:t>
      </w:r>
      <w:proofErr w:type="spellEnd"/>
    </w:p>
    <w:p w14:paraId="0FC71395" w14:textId="596E85CF" w:rsidR="002C5184" w:rsidRDefault="002C5184" w:rsidP="006B5EE9">
      <w:pPr>
        <w:jc w:val="center"/>
      </w:pPr>
      <w:r>
        <w:t>-----------</w:t>
      </w:r>
    </w:p>
    <w:p w14:paraId="6D8F3B1E" w14:textId="77777777" w:rsidR="006B5EE9" w:rsidRDefault="006B5EE9"/>
    <w:p w14:paraId="2ADBF2AC" w14:textId="731F0B63" w:rsidR="006B5EE9" w:rsidRDefault="006B5EE9">
      <w:r>
        <w:t xml:space="preserve">Un manager </w:t>
      </w:r>
      <w:r w:rsidRPr="00122C97">
        <w:rPr>
          <w:sz w:val="44"/>
          <w:szCs w:val="44"/>
        </w:rPr>
        <w:sym w:font="Symbol" w:char="F0DB"/>
      </w:r>
      <w:r w:rsidRPr="001657AC">
        <w:t xml:space="preserve"> </w:t>
      </w:r>
      <w:r>
        <w:t xml:space="preserve">Incite un </w:t>
      </w:r>
      <w:proofErr w:type="spellStart"/>
      <w:r>
        <w:t>externalhelp</w:t>
      </w:r>
      <w:proofErr w:type="spellEnd"/>
      <w:r>
        <w:t xml:space="preserve"> </w:t>
      </w:r>
      <w:r w:rsidRPr="00122C97">
        <w:rPr>
          <w:sz w:val="44"/>
          <w:szCs w:val="44"/>
        </w:rPr>
        <w:sym w:font="Symbol" w:char="F0DB"/>
      </w:r>
      <w:r w:rsidRPr="006B5EE9">
        <w:t xml:space="preserve"> </w:t>
      </w:r>
      <w:r>
        <w:t xml:space="preserve">(Incite) un </w:t>
      </w:r>
      <w:proofErr w:type="spellStart"/>
      <w:r>
        <w:t>operator</w:t>
      </w:r>
      <w:proofErr w:type="spellEnd"/>
    </w:p>
    <w:p w14:paraId="57236C85" w14:textId="15B6F1E4" w:rsidR="006B5EE9" w:rsidRDefault="006B5EE9">
      <w:r>
        <w:t xml:space="preserve">Un manager </w:t>
      </w:r>
      <w:r w:rsidRPr="00122C97">
        <w:rPr>
          <w:sz w:val="44"/>
          <w:szCs w:val="44"/>
        </w:rPr>
        <w:sym w:font="Symbol" w:char="F0DB"/>
      </w:r>
      <w:r w:rsidRPr="006B5EE9">
        <w:t xml:space="preserve"> </w:t>
      </w:r>
      <w:r>
        <w:t xml:space="preserve">Incite un </w:t>
      </w:r>
      <w:proofErr w:type="spellStart"/>
      <w:r>
        <w:t>operator</w:t>
      </w:r>
      <w:proofErr w:type="spellEnd"/>
    </w:p>
    <w:p w14:paraId="33ED2250" w14:textId="77777777" w:rsidR="006B5EE9" w:rsidRDefault="006B5EE9" w:rsidP="006B5EE9">
      <w:pPr>
        <w:jc w:val="center"/>
      </w:pPr>
      <w:r>
        <w:t>-----------</w:t>
      </w:r>
    </w:p>
    <w:p w14:paraId="17084935" w14:textId="77777777" w:rsidR="006B5EE9" w:rsidRDefault="006B5EE9"/>
    <w:p w14:paraId="0C4B48CA" w14:textId="754726A8" w:rsidR="000C414E" w:rsidRPr="00290FA7" w:rsidRDefault="000C414E">
      <w:pPr>
        <w:rPr>
          <w:b/>
          <w:sz w:val="28"/>
          <w:szCs w:val="28"/>
        </w:rPr>
      </w:pPr>
      <w:r w:rsidRPr="00290FA7">
        <w:rPr>
          <w:b/>
          <w:sz w:val="28"/>
          <w:szCs w:val="28"/>
        </w:rPr>
        <w:t xml:space="preserve">Règles de déviance. </w:t>
      </w:r>
    </w:p>
    <w:p w14:paraId="3F341ADD" w14:textId="77777777" w:rsidR="000C414E" w:rsidRDefault="000C414E"/>
    <w:tbl>
      <w:tblPr>
        <w:tblStyle w:val="Grille"/>
        <w:tblW w:w="9889" w:type="dxa"/>
        <w:tblLayout w:type="fixed"/>
        <w:tblLook w:val="04A0" w:firstRow="1" w:lastRow="0" w:firstColumn="1" w:lastColumn="0" w:noHBand="0" w:noVBand="1"/>
      </w:tblPr>
      <w:tblGrid>
        <w:gridCol w:w="1946"/>
        <w:gridCol w:w="7943"/>
      </w:tblGrid>
      <w:tr w:rsidR="000C414E" w:rsidRPr="003A6DD4" w14:paraId="2958AFAD" w14:textId="77777777" w:rsidTr="000C414E">
        <w:tc>
          <w:tcPr>
            <w:tcW w:w="1946" w:type="dxa"/>
          </w:tcPr>
          <w:p w14:paraId="4CF773F0" w14:textId="77777777" w:rsidR="000C414E" w:rsidRPr="00BF2E03" w:rsidRDefault="000C414E" w:rsidP="000C414E">
            <w:pPr>
              <w:jc w:val="both"/>
              <w:rPr>
                <w:b/>
                <w:sz w:val="20"/>
                <w:szCs w:val="20"/>
              </w:rPr>
            </w:pPr>
          </w:p>
        </w:tc>
        <w:tc>
          <w:tcPr>
            <w:tcW w:w="7943" w:type="dxa"/>
          </w:tcPr>
          <w:p w14:paraId="4C27AE5B" w14:textId="77777777" w:rsidR="000C414E" w:rsidRPr="00BF2E03" w:rsidRDefault="000C414E" w:rsidP="000C414E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 xml:space="preserve">Descriptif des relations </w:t>
            </w:r>
          </w:p>
        </w:tc>
      </w:tr>
      <w:tr w:rsidR="000C414E" w:rsidRPr="003A6DD4" w14:paraId="10C509E9" w14:textId="77777777" w:rsidTr="000C414E">
        <w:tc>
          <w:tcPr>
            <w:tcW w:w="1946" w:type="dxa"/>
          </w:tcPr>
          <w:p w14:paraId="4A5858CA" w14:textId="77777777" w:rsidR="000C414E" w:rsidRPr="00BF2E03" w:rsidRDefault="000C414E" w:rsidP="000C414E">
            <w:pPr>
              <w:jc w:val="both"/>
              <w:rPr>
                <w:b/>
                <w:sz w:val="20"/>
                <w:szCs w:val="20"/>
              </w:rPr>
            </w:pPr>
            <w:r w:rsidRPr="00BF2E03">
              <w:rPr>
                <w:b/>
                <w:sz w:val="20"/>
                <w:szCs w:val="20"/>
              </w:rPr>
              <w:t>Public Manager (PM)</w:t>
            </w:r>
          </w:p>
        </w:tc>
        <w:tc>
          <w:tcPr>
            <w:tcW w:w="7943" w:type="dxa"/>
          </w:tcPr>
          <w:p w14:paraId="3A530829" w14:textId="77777777" w:rsidR="000C414E" w:rsidRPr="003A6DD4" w:rsidRDefault="000C414E" w:rsidP="000C414E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2 </w:t>
            </w:r>
          </w:p>
          <w:p w14:paraId="1E6CF160" w14:textId="77777777" w:rsidR="000C414E" w:rsidRPr="003A6DD4" w:rsidRDefault="000C414E" w:rsidP="000C414E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PM est déficitaire, Eh va l’aider /et O va payer plus d’impôt ou être déviant. </w:t>
            </w:r>
          </w:p>
          <w:p w14:paraId="5474B99B" w14:textId="77777777" w:rsidR="000C414E" w:rsidRPr="003A6DD4" w:rsidRDefault="000C414E" w:rsidP="000C414E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3 </w:t>
            </w:r>
          </w:p>
          <w:p w14:paraId="1D013EF6" w14:textId="77777777" w:rsidR="000C414E" w:rsidRPr="003A6DD4" w:rsidRDefault="000C414E" w:rsidP="000C414E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PM a de mauvaises relations avec O et Eh, PM et Eh ne collaborent pas et sont concurrents et O est déviant. </w:t>
            </w:r>
          </w:p>
          <w:p w14:paraId="53D91A10" w14:textId="77777777" w:rsidR="000C414E" w:rsidRPr="003A6DD4" w:rsidRDefault="000C414E" w:rsidP="000C414E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4 </w:t>
            </w:r>
          </w:p>
          <w:p w14:paraId="4AC9C894" w14:textId="77777777" w:rsidR="000C414E" w:rsidRPr="003A6DD4" w:rsidRDefault="000C414E" w:rsidP="000C414E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PM est déviant O aura tendance ou plus de facilité à être déviant. </w:t>
            </w:r>
          </w:p>
          <w:p w14:paraId="3A20BDC4" w14:textId="77777777" w:rsidR="000C414E" w:rsidRPr="003A6DD4" w:rsidRDefault="000C414E" w:rsidP="000C414E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PM est déviant et Eh bailleur de fonds, Eh va le contrôler ou le surveiller. </w:t>
            </w:r>
          </w:p>
          <w:p w14:paraId="151CE68A" w14:textId="77777777" w:rsidR="000C414E" w:rsidRPr="003A6DD4" w:rsidRDefault="000C414E" w:rsidP="000C414E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PM est déviant et Eh association, Eh va le conseiller ou être déviant. </w:t>
            </w:r>
          </w:p>
        </w:tc>
      </w:tr>
      <w:tr w:rsidR="000C414E" w:rsidRPr="003A6DD4" w14:paraId="34E1AEFA" w14:textId="77777777" w:rsidTr="000C414E">
        <w:tc>
          <w:tcPr>
            <w:tcW w:w="1946" w:type="dxa"/>
          </w:tcPr>
          <w:p w14:paraId="7219F7F3" w14:textId="77777777" w:rsidR="000C414E" w:rsidRPr="00BF2E03" w:rsidRDefault="000C414E" w:rsidP="000C414E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BF2E03">
              <w:rPr>
                <w:b/>
                <w:sz w:val="20"/>
                <w:szCs w:val="20"/>
              </w:rPr>
              <w:t>Operator</w:t>
            </w:r>
            <w:proofErr w:type="spellEnd"/>
            <w:r w:rsidRPr="00BF2E03">
              <w:rPr>
                <w:b/>
                <w:sz w:val="20"/>
                <w:szCs w:val="20"/>
              </w:rPr>
              <w:t xml:space="preserve"> (0)</w:t>
            </w:r>
          </w:p>
        </w:tc>
        <w:tc>
          <w:tcPr>
            <w:tcW w:w="7943" w:type="dxa"/>
          </w:tcPr>
          <w:p w14:paraId="694A09FB" w14:textId="77777777" w:rsidR="000C414E" w:rsidRPr="003A6DD4" w:rsidRDefault="000C414E" w:rsidP="000C414E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2 </w:t>
            </w:r>
          </w:p>
          <w:p w14:paraId="586DC0D1" w14:textId="77777777" w:rsidR="000C414E" w:rsidRPr="000755CC" w:rsidRDefault="000C414E" w:rsidP="000C414E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O </w:t>
            </w:r>
            <w:r w:rsidRPr="003A6DD4">
              <w:rPr>
                <w:sz w:val="20"/>
                <w:szCs w:val="20"/>
              </w:rPr>
              <w:t xml:space="preserve">est </w:t>
            </w:r>
            <w:r>
              <w:rPr>
                <w:sz w:val="20"/>
                <w:szCs w:val="20"/>
              </w:rPr>
              <w:t>pauvre</w:t>
            </w:r>
            <w:r w:rsidRPr="003A6DD4">
              <w:rPr>
                <w:sz w:val="20"/>
                <w:szCs w:val="20"/>
              </w:rPr>
              <w:t xml:space="preserve">, Eh va l’aider /et O va </w:t>
            </w:r>
            <w:r>
              <w:rPr>
                <w:sz w:val="20"/>
                <w:szCs w:val="20"/>
              </w:rPr>
              <w:t>moins</w:t>
            </w:r>
            <w:r w:rsidRPr="003A6DD4">
              <w:rPr>
                <w:sz w:val="20"/>
                <w:szCs w:val="20"/>
              </w:rPr>
              <w:t xml:space="preserve"> plus d’impôt ou être déviant. </w:t>
            </w:r>
          </w:p>
          <w:p w14:paraId="058AFB94" w14:textId="77777777" w:rsidR="000C414E" w:rsidRPr="003A6DD4" w:rsidRDefault="000C414E" w:rsidP="000C414E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3 </w:t>
            </w:r>
          </w:p>
          <w:p w14:paraId="3FE21496" w14:textId="77777777" w:rsidR="000C414E" w:rsidRPr="003A6DD4" w:rsidRDefault="000C414E" w:rsidP="000C414E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O a de mauvaises relations avec Pm, Eh et avec les autres O, Ils sont tous perdants. </w:t>
            </w:r>
          </w:p>
          <w:p w14:paraId="5F3CA4B1" w14:textId="77777777" w:rsidR="000C414E" w:rsidRPr="003A6DD4" w:rsidRDefault="000C414E" w:rsidP="000C414E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4 </w:t>
            </w:r>
          </w:p>
          <w:p w14:paraId="34871137" w14:textId="77777777" w:rsidR="000C414E" w:rsidRPr="003A6DD4" w:rsidRDefault="000C414E" w:rsidP="000C414E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O</w:t>
            </w:r>
            <w:r w:rsidRPr="003A6DD4">
              <w:rPr>
                <w:sz w:val="20"/>
                <w:szCs w:val="20"/>
              </w:rPr>
              <w:t xml:space="preserve"> est déviant</w:t>
            </w:r>
            <w:r>
              <w:rPr>
                <w:sz w:val="20"/>
                <w:szCs w:val="20"/>
              </w:rPr>
              <w:t>, Pm</w:t>
            </w:r>
            <w:r w:rsidRPr="003A6DD4">
              <w:rPr>
                <w:sz w:val="20"/>
                <w:szCs w:val="20"/>
              </w:rPr>
              <w:t xml:space="preserve"> aura tendance </w:t>
            </w:r>
            <w:r>
              <w:rPr>
                <w:sz w:val="20"/>
                <w:szCs w:val="20"/>
              </w:rPr>
              <w:t>à le sanctionner ou pas (si la déviance est détecter ou pas)</w:t>
            </w:r>
            <w:r w:rsidRPr="003A6DD4">
              <w:rPr>
                <w:sz w:val="20"/>
                <w:szCs w:val="20"/>
              </w:rPr>
              <w:t xml:space="preserve">. </w:t>
            </w:r>
          </w:p>
          <w:p w14:paraId="3CAC2892" w14:textId="77777777" w:rsidR="000C414E" w:rsidRPr="003A6DD4" w:rsidRDefault="000C414E" w:rsidP="000C414E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0 est déviant et</w:t>
            </w:r>
            <w:r w:rsidRPr="003A6DD4">
              <w:rPr>
                <w:sz w:val="20"/>
                <w:szCs w:val="20"/>
              </w:rPr>
              <w:t xml:space="preserve"> Eh bailleur de fonds, Eh va le contrôler ou le surveiller. </w:t>
            </w:r>
          </w:p>
          <w:p w14:paraId="339D4EB8" w14:textId="77777777" w:rsidR="000C414E" w:rsidRPr="003A6DD4" w:rsidRDefault="000C414E" w:rsidP="000C414E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O</w:t>
            </w:r>
            <w:r w:rsidRPr="003A6DD4">
              <w:rPr>
                <w:sz w:val="20"/>
                <w:szCs w:val="20"/>
              </w:rPr>
              <w:t xml:space="preserve"> est déviant et Eh association, Eh va le conseiller. </w:t>
            </w:r>
          </w:p>
        </w:tc>
      </w:tr>
      <w:tr w:rsidR="000C414E" w:rsidRPr="003A6DD4" w14:paraId="6AA6D2B6" w14:textId="77777777" w:rsidTr="000C414E">
        <w:tc>
          <w:tcPr>
            <w:tcW w:w="1946" w:type="dxa"/>
          </w:tcPr>
          <w:p w14:paraId="51028742" w14:textId="77777777" w:rsidR="000C414E" w:rsidRPr="00BF2E03" w:rsidRDefault="000C414E" w:rsidP="000C414E">
            <w:pPr>
              <w:jc w:val="both"/>
              <w:rPr>
                <w:b/>
                <w:sz w:val="20"/>
                <w:szCs w:val="20"/>
              </w:rPr>
            </w:pPr>
            <w:proofErr w:type="spellStart"/>
            <w:r w:rsidRPr="00BF2E03">
              <w:rPr>
                <w:b/>
                <w:sz w:val="20"/>
                <w:szCs w:val="20"/>
              </w:rPr>
              <w:t>ExternalHelp</w:t>
            </w:r>
            <w:proofErr w:type="spellEnd"/>
            <w:r w:rsidRPr="00BF2E03">
              <w:rPr>
                <w:b/>
                <w:sz w:val="20"/>
                <w:szCs w:val="20"/>
              </w:rPr>
              <w:t xml:space="preserve"> (Eh)</w:t>
            </w:r>
          </w:p>
        </w:tc>
        <w:tc>
          <w:tcPr>
            <w:tcW w:w="7943" w:type="dxa"/>
          </w:tcPr>
          <w:p w14:paraId="690BD208" w14:textId="77777777" w:rsidR="000C414E" w:rsidRPr="003A6DD4" w:rsidRDefault="000C414E" w:rsidP="000C414E">
            <w:pPr>
              <w:ind w:right="33"/>
              <w:jc w:val="both"/>
              <w:rPr>
                <w:b/>
                <w:sz w:val="20"/>
                <w:szCs w:val="20"/>
              </w:rPr>
            </w:pPr>
            <w:r w:rsidRPr="003A6DD4">
              <w:rPr>
                <w:b/>
                <w:sz w:val="20"/>
                <w:szCs w:val="20"/>
              </w:rPr>
              <w:t xml:space="preserve">Objectif 4 </w:t>
            </w:r>
          </w:p>
          <w:p w14:paraId="05855BB2" w14:textId="77777777" w:rsidR="000C414E" w:rsidRPr="003A6DD4" w:rsidRDefault="000C414E" w:rsidP="000C414E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PM est déviant Pm et O auront</w:t>
            </w:r>
            <w:r w:rsidRPr="003A6DD4">
              <w:rPr>
                <w:sz w:val="20"/>
                <w:szCs w:val="20"/>
              </w:rPr>
              <w:t xml:space="preserve"> tendance</w:t>
            </w:r>
            <w:r>
              <w:rPr>
                <w:sz w:val="20"/>
                <w:szCs w:val="20"/>
              </w:rPr>
              <w:t>s</w:t>
            </w:r>
            <w:r w:rsidRPr="003A6DD4">
              <w:rPr>
                <w:sz w:val="20"/>
                <w:szCs w:val="20"/>
              </w:rPr>
              <w:t xml:space="preserve"> ou plus de facilité</w:t>
            </w:r>
            <w:r>
              <w:rPr>
                <w:sz w:val="20"/>
                <w:szCs w:val="20"/>
              </w:rPr>
              <w:t>s</w:t>
            </w:r>
            <w:r w:rsidRPr="003A6DD4">
              <w:rPr>
                <w:sz w:val="20"/>
                <w:szCs w:val="20"/>
              </w:rPr>
              <w:t xml:space="preserve"> à être déviant</w:t>
            </w:r>
            <w:r>
              <w:rPr>
                <w:sz w:val="20"/>
                <w:szCs w:val="20"/>
              </w:rPr>
              <w:t>s</w:t>
            </w:r>
            <w:r w:rsidRPr="003A6DD4">
              <w:rPr>
                <w:sz w:val="20"/>
                <w:szCs w:val="20"/>
              </w:rPr>
              <w:t xml:space="preserve">. </w:t>
            </w:r>
          </w:p>
          <w:p w14:paraId="681B6685" w14:textId="77777777" w:rsidR="000C414E" w:rsidRPr="003A6DD4" w:rsidRDefault="000C414E" w:rsidP="000C414E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 w:rsidRPr="003A6DD4">
              <w:rPr>
                <w:sz w:val="20"/>
                <w:szCs w:val="20"/>
              </w:rPr>
              <w:t xml:space="preserve">Si </w:t>
            </w:r>
            <w:r>
              <w:rPr>
                <w:sz w:val="20"/>
                <w:szCs w:val="20"/>
              </w:rPr>
              <w:t>Eh est déviant et</w:t>
            </w:r>
            <w:r w:rsidRPr="003A6DD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Eh est </w:t>
            </w:r>
            <w:r w:rsidRPr="003A6DD4">
              <w:rPr>
                <w:sz w:val="20"/>
                <w:szCs w:val="20"/>
              </w:rPr>
              <w:t xml:space="preserve">bailleur de fonds, Eh va le contrôler ou le surveiller. </w:t>
            </w:r>
          </w:p>
          <w:p w14:paraId="7E38F89E" w14:textId="77777777" w:rsidR="000C414E" w:rsidRPr="003A6DD4" w:rsidRDefault="000C414E" w:rsidP="000C414E">
            <w:pPr>
              <w:pStyle w:val="Paragraphedeliste"/>
              <w:numPr>
                <w:ilvl w:val="0"/>
                <w:numId w:val="1"/>
              </w:numPr>
              <w:ind w:right="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Eh</w:t>
            </w:r>
            <w:r w:rsidRPr="003A6DD4">
              <w:rPr>
                <w:sz w:val="20"/>
                <w:szCs w:val="20"/>
              </w:rPr>
              <w:t xml:space="preserve"> est déviant et Eh</w:t>
            </w:r>
            <w:r>
              <w:rPr>
                <w:sz w:val="20"/>
                <w:szCs w:val="20"/>
              </w:rPr>
              <w:t xml:space="preserve"> est une</w:t>
            </w:r>
            <w:r w:rsidRPr="003A6DD4">
              <w:rPr>
                <w:sz w:val="20"/>
                <w:szCs w:val="20"/>
              </w:rPr>
              <w:t xml:space="preserve"> association, Eh</w:t>
            </w:r>
            <w:r>
              <w:rPr>
                <w:sz w:val="20"/>
                <w:szCs w:val="20"/>
              </w:rPr>
              <w:t xml:space="preserve"> Bailleurs de fonds, Pm et O</w:t>
            </w:r>
            <w:r w:rsidRPr="003A6DD4">
              <w:rPr>
                <w:sz w:val="20"/>
                <w:szCs w:val="20"/>
              </w:rPr>
              <w:t xml:space="preserve"> va le conseiller </w:t>
            </w:r>
            <w:r>
              <w:rPr>
                <w:sz w:val="20"/>
                <w:szCs w:val="20"/>
              </w:rPr>
              <w:t xml:space="preserve">et refuser de collaborer. </w:t>
            </w:r>
          </w:p>
        </w:tc>
      </w:tr>
    </w:tbl>
    <w:p w14:paraId="1CEE8023" w14:textId="77777777" w:rsidR="000C414E" w:rsidRDefault="000C414E" w:rsidP="000C414E">
      <w:pPr>
        <w:jc w:val="both"/>
        <w:rPr>
          <w:sz w:val="20"/>
          <w:szCs w:val="20"/>
        </w:rPr>
      </w:pPr>
    </w:p>
    <w:p w14:paraId="04B68766" w14:textId="77777777" w:rsidR="000C414E" w:rsidRPr="00290FA7" w:rsidRDefault="000C414E" w:rsidP="000C414E">
      <w:pPr>
        <w:rPr>
          <w:b/>
          <w:sz w:val="28"/>
          <w:szCs w:val="28"/>
        </w:rPr>
      </w:pPr>
      <w:r w:rsidRPr="00290FA7">
        <w:rPr>
          <w:b/>
          <w:sz w:val="28"/>
          <w:szCs w:val="28"/>
        </w:rPr>
        <w:t xml:space="preserve">Règles de détérioration du voisinage </w:t>
      </w:r>
    </w:p>
    <w:p w14:paraId="06B367F2" w14:textId="77777777" w:rsidR="000C414E" w:rsidRDefault="000C414E"/>
    <w:p w14:paraId="0DB69C86" w14:textId="77777777" w:rsidR="00290FA7" w:rsidRDefault="00290FA7"/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2301"/>
        <w:gridCol w:w="2301"/>
        <w:gridCol w:w="2302"/>
        <w:gridCol w:w="2302"/>
      </w:tblGrid>
      <w:tr w:rsidR="00290FA7" w14:paraId="75E5AA0D" w14:textId="77777777" w:rsidTr="00290FA7">
        <w:tc>
          <w:tcPr>
            <w:tcW w:w="2301" w:type="dxa"/>
          </w:tcPr>
          <w:p w14:paraId="232E68E1" w14:textId="77777777" w:rsidR="00290FA7" w:rsidRPr="004478FF" w:rsidRDefault="00290FA7"/>
        </w:tc>
        <w:tc>
          <w:tcPr>
            <w:tcW w:w="2301" w:type="dxa"/>
          </w:tcPr>
          <w:p w14:paraId="467A5322" w14:textId="2DA832C7" w:rsidR="00290FA7" w:rsidRPr="004478FF" w:rsidRDefault="00290FA7">
            <w:r w:rsidRPr="004478FF">
              <w:t xml:space="preserve">Manager </w:t>
            </w:r>
            <w:r w:rsidR="004478FF">
              <w:t>alors</w:t>
            </w:r>
          </w:p>
        </w:tc>
        <w:tc>
          <w:tcPr>
            <w:tcW w:w="2302" w:type="dxa"/>
          </w:tcPr>
          <w:p w14:paraId="5DD41F8F" w14:textId="28B0D3BC" w:rsidR="00290FA7" w:rsidRPr="004478FF" w:rsidRDefault="00290FA7">
            <w:proofErr w:type="spellStart"/>
            <w:r w:rsidRPr="004478FF">
              <w:t>ExternalHelp</w:t>
            </w:r>
            <w:proofErr w:type="spellEnd"/>
            <w:r w:rsidR="004478FF">
              <w:t xml:space="preserve"> alors</w:t>
            </w:r>
          </w:p>
        </w:tc>
        <w:tc>
          <w:tcPr>
            <w:tcW w:w="2302" w:type="dxa"/>
          </w:tcPr>
          <w:p w14:paraId="2DCB937B" w14:textId="22B7AC2A" w:rsidR="00290FA7" w:rsidRPr="004478FF" w:rsidRDefault="00290FA7">
            <w:proofErr w:type="spellStart"/>
            <w:r w:rsidRPr="004478FF">
              <w:t>Operator</w:t>
            </w:r>
            <w:proofErr w:type="spellEnd"/>
            <w:r w:rsidRPr="004478FF">
              <w:t xml:space="preserve"> </w:t>
            </w:r>
            <w:r w:rsidR="004478FF">
              <w:t xml:space="preserve"> alors</w:t>
            </w:r>
          </w:p>
        </w:tc>
      </w:tr>
      <w:tr w:rsidR="00290FA7" w14:paraId="611D1817" w14:textId="77777777" w:rsidTr="00290FA7">
        <w:tc>
          <w:tcPr>
            <w:tcW w:w="2301" w:type="dxa"/>
          </w:tcPr>
          <w:p w14:paraId="06B9A2CC" w14:textId="467A2504" w:rsidR="00290FA7" w:rsidRPr="004478FF" w:rsidRDefault="00290FA7" w:rsidP="00290FA7">
            <w:r w:rsidRPr="004478FF">
              <w:t xml:space="preserve">Si exploitation est détériorée par </w:t>
            </w:r>
          </w:p>
        </w:tc>
        <w:tc>
          <w:tcPr>
            <w:tcW w:w="2301" w:type="dxa"/>
          </w:tcPr>
          <w:p w14:paraId="1AA71925" w14:textId="4143A5BF" w:rsidR="00290FA7" w:rsidRPr="004478FF" w:rsidRDefault="004478FF" w:rsidP="00196E2E">
            <w:r>
              <w:t xml:space="preserve">il y a propagation de </w:t>
            </w:r>
            <w:r w:rsidR="00196E2E">
              <w:t>la détérioration  de  (*) pour (M, Eh et ou O).</w:t>
            </w:r>
          </w:p>
        </w:tc>
        <w:tc>
          <w:tcPr>
            <w:tcW w:w="2302" w:type="dxa"/>
          </w:tcPr>
          <w:p w14:paraId="177C5A4A" w14:textId="552EEC72" w:rsidR="00290FA7" w:rsidRPr="004478FF" w:rsidRDefault="004478FF" w:rsidP="00196E2E">
            <w:r>
              <w:t>il y a propagation de</w:t>
            </w:r>
            <w:r w:rsidR="00196E2E">
              <w:t xml:space="preserve"> la détérioration  de  (*) pour (M, Eh et ou O).</w:t>
            </w:r>
          </w:p>
        </w:tc>
        <w:tc>
          <w:tcPr>
            <w:tcW w:w="2302" w:type="dxa"/>
          </w:tcPr>
          <w:p w14:paraId="18A0850E" w14:textId="0C53453D" w:rsidR="00290FA7" w:rsidRPr="004478FF" w:rsidRDefault="004478FF">
            <w:r>
              <w:t>il y a propagation de</w:t>
            </w:r>
            <w:r w:rsidR="00196E2E">
              <w:t xml:space="preserve"> la détérioration  de  (*) pour (M, Eh et ou O).</w:t>
            </w:r>
          </w:p>
        </w:tc>
      </w:tr>
      <w:tr w:rsidR="00290FA7" w14:paraId="29BD0AA6" w14:textId="77777777" w:rsidTr="00290FA7">
        <w:tc>
          <w:tcPr>
            <w:tcW w:w="2301" w:type="dxa"/>
          </w:tcPr>
          <w:p w14:paraId="3432186D" w14:textId="5E3F6CFF" w:rsidR="00290FA7" w:rsidRPr="004478FF" w:rsidRDefault="00290FA7" w:rsidP="00290FA7">
            <w:r w:rsidRPr="004478FF">
              <w:t xml:space="preserve">Si </w:t>
            </w:r>
            <w:proofErr w:type="spellStart"/>
            <w:r w:rsidRPr="004478FF">
              <w:t>NaturalResource</w:t>
            </w:r>
            <w:proofErr w:type="spellEnd"/>
            <w:r w:rsidRPr="004478FF">
              <w:t xml:space="preserve"> est détériorée par </w:t>
            </w:r>
          </w:p>
        </w:tc>
        <w:tc>
          <w:tcPr>
            <w:tcW w:w="2301" w:type="dxa"/>
          </w:tcPr>
          <w:p w14:paraId="00DFE0EC" w14:textId="5461232C" w:rsidR="00290FA7" w:rsidRPr="004478FF" w:rsidRDefault="004478FF">
            <w:r>
              <w:t>il y a propagation de</w:t>
            </w:r>
            <w:r w:rsidR="00196E2E">
              <w:t xml:space="preserve"> la détérioration  de  (*) pour (M, Eh et ou O).</w:t>
            </w:r>
          </w:p>
        </w:tc>
        <w:tc>
          <w:tcPr>
            <w:tcW w:w="2302" w:type="dxa"/>
          </w:tcPr>
          <w:p w14:paraId="27C4709D" w14:textId="759EC5C4" w:rsidR="00290FA7" w:rsidRPr="004478FF" w:rsidRDefault="004478FF">
            <w:r>
              <w:t>il y a propagation de</w:t>
            </w:r>
            <w:r w:rsidR="00196E2E">
              <w:t xml:space="preserve"> la détérioration  de  (*) pour (M, Eh et ou O).</w:t>
            </w:r>
          </w:p>
        </w:tc>
        <w:tc>
          <w:tcPr>
            <w:tcW w:w="2302" w:type="dxa"/>
          </w:tcPr>
          <w:p w14:paraId="3620F753" w14:textId="4C284065" w:rsidR="00290FA7" w:rsidRPr="004478FF" w:rsidRDefault="004478FF">
            <w:r>
              <w:t>il y a propagation de</w:t>
            </w:r>
            <w:r w:rsidR="00196E2E">
              <w:t xml:space="preserve"> la détérioration  de  (*) pour (M, Eh et ou O).</w:t>
            </w:r>
          </w:p>
        </w:tc>
      </w:tr>
      <w:tr w:rsidR="00290FA7" w14:paraId="11214347" w14:textId="77777777" w:rsidTr="00290FA7">
        <w:tc>
          <w:tcPr>
            <w:tcW w:w="2301" w:type="dxa"/>
          </w:tcPr>
          <w:p w14:paraId="544E5C38" w14:textId="31427997" w:rsidR="00290FA7" w:rsidRPr="004478FF" w:rsidRDefault="00290FA7">
            <w:r w:rsidRPr="004478FF">
              <w:t xml:space="preserve">Si Territoire est détériorée (toutes zones confondues) par </w:t>
            </w:r>
          </w:p>
        </w:tc>
        <w:tc>
          <w:tcPr>
            <w:tcW w:w="2301" w:type="dxa"/>
          </w:tcPr>
          <w:p w14:paraId="5D34A8FC" w14:textId="5F379772" w:rsidR="00290FA7" w:rsidRPr="004478FF" w:rsidRDefault="004478FF">
            <w:r>
              <w:t>il y a propagation de</w:t>
            </w:r>
            <w:r w:rsidR="00196E2E">
              <w:t xml:space="preserve"> la détérioration  de  (*) pour (M, Eh et ou O).</w:t>
            </w:r>
          </w:p>
        </w:tc>
        <w:tc>
          <w:tcPr>
            <w:tcW w:w="2302" w:type="dxa"/>
          </w:tcPr>
          <w:p w14:paraId="4843A0D1" w14:textId="604E2638" w:rsidR="00290FA7" w:rsidRPr="004478FF" w:rsidRDefault="004478FF">
            <w:r>
              <w:t>il y a propagation de</w:t>
            </w:r>
            <w:r w:rsidR="00196E2E">
              <w:t xml:space="preserve"> la détérioration  de  (*) pour (M, Eh et ou O).</w:t>
            </w:r>
          </w:p>
        </w:tc>
        <w:tc>
          <w:tcPr>
            <w:tcW w:w="2302" w:type="dxa"/>
          </w:tcPr>
          <w:p w14:paraId="657D4086" w14:textId="43AB2A43" w:rsidR="00290FA7" w:rsidRPr="004478FF" w:rsidRDefault="004478FF">
            <w:r>
              <w:t>il y a propagation de</w:t>
            </w:r>
            <w:r w:rsidR="00196E2E">
              <w:t xml:space="preserve"> la détérioration  de  (*) pour (M, Eh et ou O).</w:t>
            </w:r>
          </w:p>
        </w:tc>
      </w:tr>
    </w:tbl>
    <w:p w14:paraId="319F834B" w14:textId="77777777" w:rsidR="00290FA7" w:rsidRDefault="00290FA7"/>
    <w:p w14:paraId="2BA75521" w14:textId="6D12E855" w:rsidR="000C414E" w:rsidRDefault="00B81F9B">
      <w:r>
        <w:t>Dégradation légère &gt; ou = à 10%</w:t>
      </w:r>
    </w:p>
    <w:p w14:paraId="3E841B2A" w14:textId="240F0F98" w:rsidR="00B81F9B" w:rsidRDefault="00B81F9B">
      <w:r>
        <w:t xml:space="preserve">Dégradation Sensible  10&gt; DM &gt;40 % </w:t>
      </w:r>
    </w:p>
    <w:p w14:paraId="00E52DCF" w14:textId="5A4BD47D" w:rsidR="00B81F9B" w:rsidRDefault="00B81F9B" w:rsidP="00B81F9B">
      <w:r>
        <w:t xml:space="preserve">Dégradation  Modérée 40&gt; DM &gt;70 % </w:t>
      </w:r>
    </w:p>
    <w:p w14:paraId="2A23B13A" w14:textId="3652D48A" w:rsidR="00B81F9B" w:rsidRDefault="00B81F9B" w:rsidP="00B81F9B">
      <w:r>
        <w:t>Dégradation Sévère &gt; 70 %</w:t>
      </w:r>
    </w:p>
    <w:p w14:paraId="50B86F51" w14:textId="77777777" w:rsidR="00B81F9B" w:rsidRDefault="00B81F9B" w:rsidP="00B81F9B"/>
    <w:p w14:paraId="7264B8BE" w14:textId="1245FB12" w:rsidR="00B81F9B" w:rsidRDefault="00B81F9B"/>
    <w:sectPr w:rsidR="00B81F9B" w:rsidSect="00AF21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Utilisateur de Microsoft Office" w:date="2015-08-04T10:00:00Z" w:initials="RC">
    <w:p w14:paraId="6C4F0A0D" w14:textId="69CF379B" w:rsidR="00C57639" w:rsidRDefault="00C57639">
      <w:pPr>
        <w:pStyle w:val="Commentaire"/>
      </w:pPr>
      <w:r>
        <w:rPr>
          <w:rStyle w:val="Marquedannotation"/>
        </w:rPr>
        <w:annotationRef/>
      </w:r>
      <w:r>
        <w:t>Ne veut rien dire 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8B6E80"/>
    <w:multiLevelType w:val="hybridMultilevel"/>
    <w:tmpl w:val="7960FDD0"/>
    <w:lvl w:ilvl="0" w:tplc="26B681E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trackRevisions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14E"/>
    <w:rsid w:val="000B1747"/>
    <w:rsid w:val="000C414E"/>
    <w:rsid w:val="00122C97"/>
    <w:rsid w:val="001657AC"/>
    <w:rsid w:val="00196E2E"/>
    <w:rsid w:val="00290FA7"/>
    <w:rsid w:val="002C2CE5"/>
    <w:rsid w:val="002C5184"/>
    <w:rsid w:val="00373DB6"/>
    <w:rsid w:val="003975AB"/>
    <w:rsid w:val="003C7764"/>
    <w:rsid w:val="00407768"/>
    <w:rsid w:val="004478FF"/>
    <w:rsid w:val="006B5EE9"/>
    <w:rsid w:val="006D3118"/>
    <w:rsid w:val="00787496"/>
    <w:rsid w:val="008D4205"/>
    <w:rsid w:val="00AD727B"/>
    <w:rsid w:val="00AF21A1"/>
    <w:rsid w:val="00B81F9B"/>
    <w:rsid w:val="00BB1CCB"/>
    <w:rsid w:val="00C57639"/>
    <w:rsid w:val="00D1612C"/>
    <w:rsid w:val="00D623BD"/>
    <w:rsid w:val="00DB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D16AB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0C41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C414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5763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7639"/>
    <w:rPr>
      <w:rFonts w:ascii="Lucida Grande" w:hAnsi="Lucida Grande"/>
      <w:sz w:val="18"/>
      <w:szCs w:val="18"/>
      <w:lang w:val="fr-FR"/>
    </w:rPr>
  </w:style>
  <w:style w:type="character" w:styleId="Marquedannotation">
    <w:name w:val="annotation reference"/>
    <w:basedOn w:val="Policepardfaut"/>
    <w:uiPriority w:val="99"/>
    <w:semiHidden/>
    <w:unhideWhenUsed/>
    <w:rsid w:val="00C5763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57639"/>
  </w:style>
  <w:style w:type="character" w:customStyle="1" w:styleId="CommentaireCar">
    <w:name w:val="Commentaire Car"/>
    <w:basedOn w:val="Policepardfaut"/>
    <w:link w:val="Commentaire"/>
    <w:uiPriority w:val="99"/>
    <w:semiHidden/>
    <w:rsid w:val="00C57639"/>
    <w:rPr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5763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57639"/>
    <w:rPr>
      <w:b/>
      <w:bCs/>
      <w:sz w:val="20"/>
      <w:szCs w:val="20"/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0C41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0C414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57639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7639"/>
    <w:rPr>
      <w:rFonts w:ascii="Lucida Grande" w:hAnsi="Lucida Grande"/>
      <w:sz w:val="18"/>
      <w:szCs w:val="18"/>
      <w:lang w:val="fr-FR"/>
    </w:rPr>
  </w:style>
  <w:style w:type="character" w:styleId="Marquedannotation">
    <w:name w:val="annotation reference"/>
    <w:basedOn w:val="Policepardfaut"/>
    <w:uiPriority w:val="99"/>
    <w:semiHidden/>
    <w:unhideWhenUsed/>
    <w:rsid w:val="00C57639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57639"/>
  </w:style>
  <w:style w:type="character" w:customStyle="1" w:styleId="CommentaireCar">
    <w:name w:val="Commentaire Car"/>
    <w:basedOn w:val="Policepardfaut"/>
    <w:link w:val="Commentaire"/>
    <w:uiPriority w:val="99"/>
    <w:semiHidden/>
    <w:rsid w:val="00C57639"/>
    <w:rPr>
      <w:lang w:val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57639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57639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988</Words>
  <Characters>5438</Characters>
  <Application>Microsoft Macintosh Word</Application>
  <DocSecurity>0</DocSecurity>
  <Lines>45</Lines>
  <Paragraphs>12</Paragraphs>
  <ScaleCrop>false</ScaleCrop>
  <Company>étudiante</Company>
  <LinksUpToDate>false</LinksUpToDate>
  <CharactersWithSpaces>6414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AURELIE GAUDIEUX</dc:creator>
  <cp:keywords/>
  <dc:description/>
  <cp:lastModifiedBy>Utilisateur de Microsoft Office</cp:lastModifiedBy>
  <cp:revision>14</cp:revision>
  <dcterms:created xsi:type="dcterms:W3CDTF">2015-06-19T09:59:00Z</dcterms:created>
  <dcterms:modified xsi:type="dcterms:W3CDTF">2015-08-10T10:34:00Z</dcterms:modified>
</cp:coreProperties>
</file>